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207"/>
        <w:gridCol w:w="3517"/>
        <w:gridCol w:w="1096"/>
        <w:gridCol w:w="2037"/>
        <w:gridCol w:w="89"/>
        <w:gridCol w:w="605"/>
        <w:gridCol w:w="1429"/>
      </w:tblGrid>
      <w:tr w:rsidR="00FF1365" w14:paraId="12F96212" w14:textId="77777777" w:rsidTr="00CA1FB1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7C471E9A" w14:textId="6901BFA2" w:rsidR="00FF1365" w:rsidRPr="00A02DA6" w:rsidRDefault="00FF1365" w:rsidP="006B12D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bookmarkStart w:id="0" w:name="_Hlk157083463"/>
            <w:bookmarkStart w:id="1" w:name="_Hlk157083347"/>
            <w:r>
              <w:rPr>
                <w:b/>
                <w:sz w:val="18"/>
              </w:rPr>
              <w:t>Contract Status</w:t>
            </w:r>
            <w:r w:rsidR="00FF7DDF">
              <w:rPr>
                <w:b/>
                <w:sz w:val="18"/>
              </w:rPr>
              <w:t>:</w:t>
            </w:r>
          </w:p>
        </w:tc>
        <w:tc>
          <w:tcPr>
            <w:tcW w:w="4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DE864" w14:textId="77777777" w:rsidR="00FF1365" w:rsidRDefault="00FF1365" w:rsidP="0098138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 xml:space="preserve">Active </w:t>
            </w:r>
            <w:r w:rsidR="0098138E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2"/>
            <w:r w:rsidR="0098138E">
              <w:instrText xml:space="preserve"> FORMCHECKBOX </w:instrText>
            </w:r>
            <w:r w:rsidR="006E5BA6">
              <w:fldChar w:fldCharType="separate"/>
            </w:r>
            <w:r w:rsidR="0098138E">
              <w:fldChar w:fldCharType="end"/>
            </w:r>
            <w:bookmarkEnd w:id="2"/>
            <w:r w:rsidRPr="006B12DD">
              <w:rPr>
                <w:sz w:val="18"/>
              </w:rPr>
              <w:t xml:space="preserve"> Complete</w:t>
            </w:r>
            <w:r>
              <w:rPr>
                <w:sz w:val="18"/>
              </w:rPr>
              <w:t xml:space="preserve"> </w:t>
            </w: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6E5BA6">
              <w:fldChar w:fldCharType="separate"/>
            </w:r>
            <w:r>
              <w:fldChar w:fldCharType="end"/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46791447" w14:textId="77777777" w:rsidR="00FF1365" w:rsidRPr="00A02DA6" w:rsidRDefault="00FF1365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</w:p>
        </w:tc>
        <w:tc>
          <w:tcPr>
            <w:tcW w:w="2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BBA5E" w14:textId="77777777" w:rsidR="00FF1365" w:rsidRDefault="00FF1365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514D21" w14:paraId="4699C215" w14:textId="77777777" w:rsidTr="00CA1FB1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2CC9A326" w14:textId="77777777" w:rsidR="00FF7DDF" w:rsidRDefault="00FF7DDF" w:rsidP="006B12D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bookmarkStart w:id="3" w:name="OLE_LINK6"/>
            <w:bookmarkEnd w:id="0"/>
          </w:p>
          <w:p w14:paraId="04340FAE" w14:textId="4ABC16F5" w:rsidR="00514D21" w:rsidRPr="00A02DA6" w:rsidRDefault="00514D21" w:rsidP="006B12D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 w:rsidRPr="00A02DA6">
              <w:rPr>
                <w:b/>
                <w:sz w:val="18"/>
              </w:rPr>
              <w:t>Customer:</w:t>
            </w:r>
            <w:bookmarkEnd w:id="3"/>
          </w:p>
        </w:tc>
        <w:tc>
          <w:tcPr>
            <w:tcW w:w="46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B7C04" w14:textId="77777777" w:rsidR="00514D21" w:rsidRDefault="00514D21" w:rsidP="00A1134C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5C4A3018" w14:textId="274FAC2D" w:rsidR="005D4F92" w:rsidRPr="002800CD" w:rsidRDefault="005D4F92" w:rsidP="00A1134C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47C41CA9" w14:textId="77777777" w:rsidR="00FF7DDF" w:rsidRDefault="00FF7DDF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</w:p>
          <w:p w14:paraId="2523F72A" w14:textId="1670D695" w:rsidR="00514D21" w:rsidRPr="00A02DA6" w:rsidRDefault="00FF1365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Contract</w:t>
            </w:r>
            <w:r w:rsidR="00514D21" w:rsidRPr="00A02DA6">
              <w:rPr>
                <w:b/>
                <w:sz w:val="18"/>
              </w:rPr>
              <w:t xml:space="preserve"> </w:t>
            </w:r>
            <w:r w:rsidR="00FF7DDF">
              <w:rPr>
                <w:b/>
                <w:sz w:val="18"/>
              </w:rPr>
              <w:t xml:space="preserve">/ </w:t>
            </w:r>
            <w:r w:rsidR="00EB1A85">
              <w:rPr>
                <w:b/>
                <w:sz w:val="18"/>
              </w:rPr>
              <w:t xml:space="preserve">Order </w:t>
            </w:r>
            <w:r w:rsidR="00FF7DDF">
              <w:rPr>
                <w:b/>
                <w:sz w:val="18"/>
              </w:rPr>
              <w:t>No:</w:t>
            </w:r>
          </w:p>
        </w:tc>
        <w:tc>
          <w:tcPr>
            <w:tcW w:w="21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1CFB4" w14:textId="77777777" w:rsidR="00514D21" w:rsidRDefault="00514D21" w:rsidP="00B203B9">
            <w:pPr>
              <w:pStyle w:val="BodyText"/>
              <w:kinsoku w:val="0"/>
              <w:overflowPunct w:val="0"/>
              <w:rPr>
                <w:rFonts w:ascii="Times" w:hAnsi="Times" w:cs="Calibri"/>
                <w:sz w:val="20"/>
              </w:rPr>
            </w:pPr>
          </w:p>
          <w:p w14:paraId="6FCDD60E" w14:textId="0D0E5897" w:rsidR="005D4F92" w:rsidRPr="00CA1FB1" w:rsidRDefault="005D4F92" w:rsidP="00CA1FB1"/>
        </w:tc>
      </w:tr>
      <w:bookmarkEnd w:id="1"/>
      <w:tr w:rsidR="00514D21" w14:paraId="4922BCFE" w14:textId="77777777" w:rsidTr="00CA1FB1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33259B49" w14:textId="77777777" w:rsidR="00FF7DDF" w:rsidRDefault="00FF7DDF" w:rsidP="006B12D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</w:p>
          <w:p w14:paraId="13B78828" w14:textId="70C0E532" w:rsidR="00514D21" w:rsidRPr="00A02DA6" w:rsidRDefault="00514D21" w:rsidP="006B12D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 w:rsidRPr="00A02DA6">
              <w:rPr>
                <w:b/>
                <w:sz w:val="18"/>
              </w:rPr>
              <w:t>Program Name:</w:t>
            </w:r>
          </w:p>
        </w:tc>
        <w:tc>
          <w:tcPr>
            <w:tcW w:w="46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B4540" w14:textId="77777777" w:rsidR="00514D21" w:rsidRDefault="00514D21" w:rsidP="007C276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02EF28EC" w14:textId="2F8C5FF0" w:rsidR="005D4F92" w:rsidRDefault="005D4F92" w:rsidP="007C276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1480B365" w14:textId="77777777" w:rsidR="00FF7DDF" w:rsidRDefault="00FF7DDF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</w:p>
          <w:p w14:paraId="2C0196AA" w14:textId="3DDAF89F" w:rsidR="00514D21" w:rsidRDefault="00EB1A85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b/>
                <w:sz w:val="18"/>
              </w:rPr>
              <w:t>Modification</w:t>
            </w:r>
            <w:r w:rsidR="00514D21" w:rsidRPr="00A02DA6">
              <w:rPr>
                <w:b/>
                <w:sz w:val="18"/>
              </w:rPr>
              <w:t xml:space="preserve"> Number: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38223C" w14:textId="77777777" w:rsidR="00514D21" w:rsidRDefault="00514D21" w:rsidP="00A1134C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53FDC2B0" w14:textId="069C98CB" w:rsidR="005D4F92" w:rsidRDefault="005D4F92" w:rsidP="00A1134C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514D21" w14:paraId="0FE6ADE1" w14:textId="77777777" w:rsidTr="00CA1FB1">
        <w:trPr>
          <w:trHeight w:val="488"/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50D14AE1" w14:textId="77777777" w:rsidR="00FF7DDF" w:rsidRDefault="00FF7DDF" w:rsidP="006B12D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</w:p>
          <w:p w14:paraId="54B93B0F" w14:textId="3B80A1F0" w:rsidR="00514D21" w:rsidRPr="00A02DA6" w:rsidRDefault="00514D21" w:rsidP="006B12D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 w:rsidRPr="00A02DA6">
              <w:rPr>
                <w:b/>
                <w:sz w:val="18"/>
              </w:rPr>
              <w:t>Prime Contractor</w:t>
            </w:r>
            <w:r w:rsidR="00FF1365">
              <w:rPr>
                <w:b/>
                <w:sz w:val="18"/>
              </w:rPr>
              <w:t>:</w:t>
            </w:r>
          </w:p>
        </w:tc>
        <w:tc>
          <w:tcPr>
            <w:tcW w:w="46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88BA9" w14:textId="77777777" w:rsidR="00514D21" w:rsidRDefault="00514D21" w:rsidP="002478F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611B7FAB" w14:textId="3749438B" w:rsidR="005D4F92" w:rsidRDefault="005D4F92" w:rsidP="002478F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1FBC936C" w14:textId="77777777" w:rsidR="00FF7DDF" w:rsidRDefault="00FF7DDF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</w:p>
          <w:p w14:paraId="76FDBF6D" w14:textId="36741E56" w:rsidR="00514D21" w:rsidRPr="00FF1365" w:rsidRDefault="0064745E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Contract </w:t>
            </w:r>
            <w:r w:rsidR="00FF1365" w:rsidRPr="00FF1365">
              <w:rPr>
                <w:b/>
                <w:sz w:val="18"/>
              </w:rPr>
              <w:t>Date: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34E72" w14:textId="77777777" w:rsidR="00514D21" w:rsidRDefault="00514D21" w:rsidP="00A1134C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7FA59F8C" w14:textId="24BCD352" w:rsidR="005D4F92" w:rsidRDefault="005D4F92" w:rsidP="00A1134C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063959" w14:paraId="38C60D65" w14:textId="77777777" w:rsidTr="00CA1FB1">
        <w:trPr>
          <w:trHeight w:val="398"/>
          <w:jc w:val="center"/>
        </w:trPr>
        <w:tc>
          <w:tcPr>
            <w:tcW w:w="2207" w:type="dxa"/>
            <w:vMerge w:val="restart"/>
            <w:tcBorders>
              <w:top w:val="nil"/>
              <w:left w:val="nil"/>
              <w:right w:val="nil"/>
            </w:tcBorders>
          </w:tcPr>
          <w:p w14:paraId="307A2857" w14:textId="77777777" w:rsidR="002C08C2" w:rsidRDefault="002C08C2" w:rsidP="00CF2271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bookmarkStart w:id="4" w:name="_Hlk157083742"/>
          </w:p>
          <w:p w14:paraId="7F972B47" w14:textId="77777777" w:rsidR="002C08C2" w:rsidRDefault="002C08C2" w:rsidP="00CF2271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</w:p>
          <w:p w14:paraId="257E299B" w14:textId="071FA3CC" w:rsidR="00063959" w:rsidRDefault="00063959" w:rsidP="00CF2271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Contract Action:</w:t>
            </w:r>
          </w:p>
          <w:p w14:paraId="1FA9597F" w14:textId="3F9DD842" w:rsidR="00063959" w:rsidRPr="00A02DA6" w:rsidRDefault="00063959" w:rsidP="00CF2271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</w:p>
        </w:tc>
        <w:tc>
          <w:tcPr>
            <w:tcW w:w="4613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971D9AB" w14:textId="77777777" w:rsidR="00063959" w:rsidRDefault="00063959" w:rsidP="0098138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4376A2AC" w14:textId="77777777" w:rsidR="002C08C2" w:rsidRDefault="002C08C2" w:rsidP="0098138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3EDB1EED" w14:textId="6783B9AA" w:rsidR="00063959" w:rsidRDefault="00063959" w:rsidP="0098138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 xml:space="preserve">Bilateral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E5BA6">
              <w:fldChar w:fldCharType="separate"/>
            </w:r>
            <w:r>
              <w:fldChar w:fldCharType="end"/>
            </w:r>
            <w:r w:rsidRPr="006407C2">
              <w:rPr>
                <w:sz w:val="18"/>
              </w:rPr>
              <w:t xml:space="preserve"> Unilateral</w:t>
            </w:r>
            <w:r>
              <w:rPr>
                <w:sz w:val="18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E5BA6">
              <w:fldChar w:fldCharType="separate"/>
            </w:r>
            <w:r>
              <w:fldChar w:fldCharType="end"/>
            </w:r>
            <w:r>
              <w:t xml:space="preserve"> </w:t>
            </w:r>
            <w:r w:rsidRPr="006407C2">
              <w:rPr>
                <w:sz w:val="18"/>
              </w:rPr>
              <w:t xml:space="preserve">Administrative </w:t>
            </w: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r w:rsidRPr="006407C2">
              <w:rPr>
                <w:sz w:val="18"/>
              </w:rPr>
              <w:t xml:space="preserve"> Funding </w:t>
            </w: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</w:p>
        </w:tc>
        <w:tc>
          <w:tcPr>
            <w:tcW w:w="2037" w:type="dxa"/>
            <w:vMerge w:val="restart"/>
            <w:tcBorders>
              <w:top w:val="nil"/>
              <w:left w:val="nil"/>
              <w:right w:val="nil"/>
            </w:tcBorders>
          </w:tcPr>
          <w:p w14:paraId="5E048868" w14:textId="77777777" w:rsidR="00063959" w:rsidRDefault="00063959" w:rsidP="00FF1365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</w:p>
          <w:p w14:paraId="32793F0C" w14:textId="77777777" w:rsidR="002C08C2" w:rsidRDefault="002C08C2" w:rsidP="00FF1365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</w:p>
          <w:p w14:paraId="6E87A2BC" w14:textId="59AB7954" w:rsidR="00063959" w:rsidRDefault="00063959" w:rsidP="00FF1365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 w:rsidRPr="00FF1365">
              <w:rPr>
                <w:b/>
                <w:sz w:val="18"/>
              </w:rPr>
              <w:t>Amount:</w:t>
            </w:r>
            <w:r>
              <w:rPr>
                <w:b/>
                <w:sz w:val="18"/>
              </w:rPr>
              <w:t xml:space="preserve">                    </w:t>
            </w:r>
          </w:p>
          <w:p w14:paraId="773E3001" w14:textId="64BE2B15" w:rsidR="00063959" w:rsidRPr="00FF1365" w:rsidRDefault="00063959" w:rsidP="00FF1365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A1D7F" w14:textId="77777777" w:rsidR="00063959" w:rsidRPr="00CA1FB1" w:rsidRDefault="00063959" w:rsidP="001D6BA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7A98CF" w14:textId="77777777" w:rsidR="002C08C2" w:rsidRDefault="002C08C2" w:rsidP="001D6BA5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0EF937" w14:textId="77777777" w:rsidR="002C08C2" w:rsidRDefault="002C08C2" w:rsidP="001D6BA5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C48243" w14:textId="77777777" w:rsidR="002C08C2" w:rsidRPr="00B20CFA" w:rsidRDefault="002C08C2" w:rsidP="00CA1FB1">
            <w:pPr>
              <w:rPr>
                <w:rFonts w:cs="Arial"/>
                <w:sz w:val="18"/>
                <w:szCs w:val="18"/>
              </w:rPr>
            </w:pPr>
          </w:p>
        </w:tc>
      </w:tr>
      <w:tr w:rsidR="00063959" w14:paraId="1628A94B" w14:textId="77777777" w:rsidTr="00CA1FB1">
        <w:trPr>
          <w:trHeight w:val="397"/>
          <w:jc w:val="center"/>
        </w:trPr>
        <w:tc>
          <w:tcPr>
            <w:tcW w:w="2207" w:type="dxa"/>
            <w:vMerge/>
            <w:tcBorders>
              <w:left w:val="nil"/>
              <w:bottom w:val="nil"/>
              <w:right w:val="nil"/>
            </w:tcBorders>
          </w:tcPr>
          <w:p w14:paraId="31F5DE02" w14:textId="77777777" w:rsidR="00063959" w:rsidRDefault="00063959" w:rsidP="00CF2271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</w:p>
        </w:tc>
        <w:tc>
          <w:tcPr>
            <w:tcW w:w="4613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052C346" w14:textId="77777777" w:rsidR="00063959" w:rsidRDefault="00063959" w:rsidP="0098138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2037" w:type="dxa"/>
            <w:vMerge/>
            <w:tcBorders>
              <w:left w:val="nil"/>
              <w:bottom w:val="nil"/>
              <w:right w:val="nil"/>
            </w:tcBorders>
          </w:tcPr>
          <w:p w14:paraId="421A3862" w14:textId="77777777" w:rsidR="00063959" w:rsidRDefault="00063959" w:rsidP="00FF1365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F1ED49" w14:textId="77777777" w:rsidR="00063959" w:rsidRPr="00063959" w:rsidRDefault="00063959" w:rsidP="001D6BA5"/>
        </w:tc>
      </w:tr>
      <w:bookmarkEnd w:id="4"/>
      <w:tr w:rsidR="00514D21" w14:paraId="1A5F8D7C" w14:textId="77777777" w:rsidTr="002166A1">
        <w:trPr>
          <w:jc w:val="center"/>
        </w:trPr>
        <w:tc>
          <w:tcPr>
            <w:tcW w:w="109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AF3F9" w14:textId="2E4BADDF" w:rsidR="004271AF" w:rsidRDefault="00FF1365" w:rsidP="004271AF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/>
              <w:rPr>
                <w:sz w:val="18"/>
              </w:rPr>
            </w:pPr>
            <w:r w:rsidRPr="00FF1365">
              <w:rPr>
                <w:b/>
                <w:sz w:val="18"/>
              </w:rPr>
              <w:t>Description:</w:t>
            </w:r>
            <w:r>
              <w:rPr>
                <w:sz w:val="18"/>
              </w:rPr>
              <w:t xml:space="preserve">  </w:t>
            </w:r>
          </w:p>
          <w:p w14:paraId="125F3B6F" w14:textId="77777777" w:rsidR="004271AF" w:rsidRPr="004271AF" w:rsidRDefault="004271AF" w:rsidP="004271AF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/>
              <w:rPr>
                <w:sz w:val="18"/>
              </w:rPr>
            </w:pPr>
          </w:p>
          <w:p w14:paraId="76105AB9" w14:textId="77777777" w:rsidR="004271AF" w:rsidRDefault="004271AF" w:rsidP="000C7406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/>
              <w:rPr>
                <w:sz w:val="18"/>
              </w:rPr>
            </w:pPr>
          </w:p>
          <w:p w14:paraId="20FCB95B" w14:textId="452FC165" w:rsidR="00633B82" w:rsidRDefault="00633B82" w:rsidP="000C7406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/>
              <w:rPr>
                <w:sz w:val="18"/>
              </w:rPr>
            </w:pPr>
          </w:p>
        </w:tc>
      </w:tr>
      <w:tr w:rsidR="00514D21" w14:paraId="103B019A" w14:textId="77777777" w:rsidTr="002166A1">
        <w:trPr>
          <w:jc w:val="center"/>
        </w:trPr>
        <w:tc>
          <w:tcPr>
            <w:tcW w:w="1098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39514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514D21" w14:paraId="34F05433" w14:textId="77777777" w:rsidTr="002166A1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42B9228C" w14:textId="543B4AEE" w:rsidR="00514D21" w:rsidRPr="002E2211" w:rsidRDefault="00537647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*Contracts</w:t>
            </w:r>
            <w:r w:rsidR="00514D21">
              <w:rPr>
                <w:b/>
                <w:sz w:val="18"/>
              </w:rPr>
              <w:t>: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F3823" w14:textId="585714F6" w:rsidR="00514D21" w:rsidRDefault="00F53F54" w:rsidP="002478F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C98A67" w14:textId="77777777" w:rsidR="00514D21" w:rsidRDefault="00514D21" w:rsidP="0098138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 xml:space="preserve">Concur </w:t>
            </w:r>
            <w:r w:rsidR="0098138E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138E"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 w:rsidR="0098138E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Non-Concur </w:t>
            </w:r>
            <w:r w:rsidRPr="006407C2"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07C2"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 w:rsidRPr="006407C2">
              <w:rPr>
                <w:sz w:val="18"/>
              </w:rPr>
              <w:fldChar w:fldCharType="end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0ACF7CA5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D76B8" w14:textId="16E10B7A" w:rsidR="004955D9" w:rsidRDefault="00CA3EDA" w:rsidP="005C55DF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514D21" w14:paraId="56C3B022" w14:textId="77777777" w:rsidTr="002166A1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02DAFCD3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2621EB64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C6649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7E5032C5" w14:textId="6B9779C9" w:rsidR="005D4F92" w:rsidRDefault="005D4F92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65B89F6F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76C94681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Comments: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EE5EA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22A2B342" w14:textId="77777777" w:rsidR="005D4F92" w:rsidRDefault="005D4F92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514D21" w14:paraId="06DD3827" w14:textId="77777777" w:rsidTr="002166A1">
        <w:trPr>
          <w:jc w:val="center"/>
        </w:trPr>
        <w:tc>
          <w:tcPr>
            <w:tcW w:w="109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8FB4B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514D21" w14:paraId="4F13C5E5" w14:textId="77777777" w:rsidTr="002166A1">
        <w:trPr>
          <w:jc w:val="center"/>
        </w:trPr>
        <w:tc>
          <w:tcPr>
            <w:tcW w:w="2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BFE3B7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FE27C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52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F08464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514D21" w14:paraId="5DBCEDA4" w14:textId="77777777" w:rsidTr="002166A1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449BCCAA" w14:textId="147E3757" w:rsidR="00514D21" w:rsidRPr="002E2211" w:rsidRDefault="00537647" w:rsidP="00CE4FE6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  <w:r w:rsidR="00EB1A85">
              <w:rPr>
                <w:b/>
                <w:sz w:val="18"/>
              </w:rPr>
              <w:t>Product Line</w:t>
            </w:r>
            <w:r w:rsidR="00514D21">
              <w:rPr>
                <w:b/>
                <w:sz w:val="18"/>
              </w:rPr>
              <w:t>: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773DF" w14:textId="62A7C892" w:rsidR="00514D21" w:rsidRDefault="004955D9" w:rsidP="007C276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F4EAE2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 xml:space="preserve">Concur </w:t>
            </w:r>
            <w:r w:rsidRPr="006407C2"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07C2"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 w:rsidRPr="006407C2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Non-Concur </w:t>
            </w:r>
            <w:r w:rsidRPr="006407C2"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07C2"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 w:rsidRPr="006407C2">
              <w:rPr>
                <w:sz w:val="18"/>
              </w:rPr>
              <w:fldChar w:fldCharType="end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0EE3B4C6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ACD25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514D21" w14:paraId="48B87BD5" w14:textId="77777777" w:rsidTr="002166A1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33F58751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bookmarkStart w:id="5" w:name="_Hlk157155315"/>
          </w:p>
          <w:p w14:paraId="6D5506FD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2BF566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71FA0C92" w14:textId="77777777" w:rsidR="005D4F92" w:rsidRDefault="005D4F92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20C13633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2F49116E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Comments: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E66B4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0C26D4A5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bookmarkEnd w:id="5"/>
      <w:tr w:rsidR="00514D21" w14:paraId="307217B0" w14:textId="77777777" w:rsidTr="00CA1FB1">
        <w:trPr>
          <w:jc w:val="center"/>
        </w:trPr>
        <w:tc>
          <w:tcPr>
            <w:tcW w:w="109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37591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084A2F" w14:paraId="347B09AE" w14:textId="77777777" w:rsidTr="00CA1FB1">
        <w:trPr>
          <w:jc w:val="center"/>
        </w:trPr>
        <w:tc>
          <w:tcPr>
            <w:tcW w:w="1098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58F65" w14:textId="77777777" w:rsidR="00084A2F" w:rsidRPr="00CA1FB1" w:rsidRDefault="00084A2F" w:rsidP="00CA1FB1">
            <w:bookmarkStart w:id="6" w:name="_Hlk157155446"/>
          </w:p>
        </w:tc>
      </w:tr>
      <w:tr w:rsidR="00514D21" w14:paraId="18CCAE6D" w14:textId="77777777" w:rsidTr="00CA1FB1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60C79979" w14:textId="6F1F77BF" w:rsidR="00514D21" w:rsidRPr="002E2211" w:rsidRDefault="00537647" w:rsidP="00CF2271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  <w:r w:rsidR="00F90EAC">
              <w:rPr>
                <w:b/>
                <w:sz w:val="18"/>
              </w:rPr>
              <w:t>*</w:t>
            </w:r>
            <w:r>
              <w:rPr>
                <w:b/>
                <w:sz w:val="18"/>
              </w:rPr>
              <w:t>BD</w:t>
            </w:r>
            <w:r w:rsidR="00514D21">
              <w:rPr>
                <w:b/>
                <w:sz w:val="18"/>
              </w:rPr>
              <w:t>:</w:t>
            </w:r>
          </w:p>
        </w:tc>
        <w:bookmarkStart w:id="7" w:name="OLE_LINK18"/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7A147" w14:textId="77777777" w:rsidR="00514D21" w:rsidRDefault="00CA3EDA" w:rsidP="007C276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7"/>
          </w:p>
        </w:tc>
        <w:tc>
          <w:tcPr>
            <w:tcW w:w="3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D31755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 xml:space="preserve">Concur </w:t>
            </w:r>
            <w:r w:rsidRPr="006407C2"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07C2"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 w:rsidRPr="006407C2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Non-Concur </w:t>
            </w:r>
            <w:r w:rsidRPr="006407C2"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07C2"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 w:rsidRPr="006407C2">
              <w:rPr>
                <w:sz w:val="18"/>
              </w:rPr>
              <w:fldChar w:fldCharType="end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0D32D8FF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B5C31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514D21" w14:paraId="536C7587" w14:textId="77777777" w:rsidTr="002166A1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7F4C515A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2DD9EE05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4A6457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1C8D0744" w14:textId="77777777" w:rsidR="005D4F92" w:rsidRDefault="005D4F92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695C802F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1CAE8C07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Comments: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44D3F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6F3EB32B" w14:textId="77777777" w:rsidR="005D4F92" w:rsidRDefault="005D4F92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514D21" w14:paraId="3B88DE39" w14:textId="77777777" w:rsidTr="002166A1">
        <w:trPr>
          <w:jc w:val="center"/>
        </w:trPr>
        <w:tc>
          <w:tcPr>
            <w:tcW w:w="109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58E18" w14:textId="77777777" w:rsidR="00514D21" w:rsidRDefault="00514D21" w:rsidP="003556A8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CF0F2E" w14:paraId="78ED67A4" w14:textId="77777777" w:rsidTr="00CF0F2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098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003C4" w14:textId="77777777" w:rsidR="00CF0F2E" w:rsidRDefault="00CF0F2E"/>
        </w:tc>
      </w:tr>
      <w:tr w:rsidR="00CF0F2E" w14:paraId="1EE9117F" w14:textId="77777777" w:rsidTr="00CF0F2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ADFEEE" w14:textId="0E29BEB0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**Legal: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19D026" w14:textId="77777777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2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552F38F" w14:textId="77777777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 xml:space="preserve">Concur </w:t>
            </w:r>
            <w:r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Non-Concur </w:t>
            </w:r>
            <w:r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567FCD" w14:textId="77777777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71C6EB" w14:textId="77777777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CF0F2E" w14:paraId="2F22B625" w14:textId="77777777" w:rsidTr="00CF0F2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6E50ECBB" w14:textId="77777777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3196B998" w14:textId="77777777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5AD934" w14:textId="77777777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7E4B89B0" w14:textId="77777777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32EE110F" w14:textId="77777777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72114A7B" w14:textId="77777777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Comments: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34F51" w14:textId="77777777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28E68901" w14:textId="77777777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CF0F2E" w14:paraId="143BA2AF" w14:textId="77777777" w:rsidTr="00CF0F2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09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2678E" w14:textId="77777777" w:rsidR="00CF0F2E" w:rsidRDefault="00CF0F2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64745E" w14:paraId="3C2CDDEC" w14:textId="77777777" w:rsidTr="002166A1">
        <w:trPr>
          <w:jc w:val="center"/>
        </w:trPr>
        <w:tc>
          <w:tcPr>
            <w:tcW w:w="2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B4AA41" w14:textId="77777777" w:rsidR="0064745E" w:rsidRDefault="0064745E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bookmarkStart w:id="8" w:name="_Hlk157155652"/>
            <w:bookmarkEnd w:id="6"/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F43C01" w14:textId="77777777" w:rsidR="0064745E" w:rsidRDefault="0064745E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52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AEDBA3" w14:textId="77777777" w:rsidR="0064745E" w:rsidRDefault="0064745E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64745E" w14:paraId="52E81FD4" w14:textId="77777777" w:rsidTr="002166A1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204A7B2E" w14:textId="7AA227B1" w:rsidR="0064745E" w:rsidRPr="002E2211" w:rsidRDefault="00537647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  <w:r w:rsidR="00F90EAC">
              <w:rPr>
                <w:b/>
                <w:sz w:val="18"/>
              </w:rPr>
              <w:t>*</w:t>
            </w:r>
            <w:r w:rsidR="0064745E">
              <w:rPr>
                <w:b/>
                <w:sz w:val="18"/>
              </w:rPr>
              <w:t xml:space="preserve">Risk Management: 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46262" w14:textId="77777777" w:rsidR="0064745E" w:rsidRDefault="00CA3EDA" w:rsidP="007C276D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F3F29" w14:textId="77777777" w:rsidR="0064745E" w:rsidRDefault="0064745E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 xml:space="preserve">Concur </w:t>
            </w:r>
            <w:r w:rsidRPr="006407C2"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07C2"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 w:rsidRPr="006407C2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Non-Concur </w:t>
            </w:r>
            <w:r w:rsidRPr="006407C2"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07C2"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 w:rsidRPr="006407C2">
              <w:rPr>
                <w:sz w:val="18"/>
              </w:rPr>
              <w:fldChar w:fldCharType="end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BC707E0" w14:textId="77777777" w:rsidR="0064745E" w:rsidRDefault="0064745E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5D924" w14:textId="77777777" w:rsidR="0064745E" w:rsidRDefault="0064745E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64745E" w14:paraId="66334D12" w14:textId="77777777" w:rsidTr="002166A1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2E19FB7B" w14:textId="77777777" w:rsidR="0064745E" w:rsidRDefault="0064745E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35D17400" w14:textId="77777777" w:rsidR="0064745E" w:rsidRDefault="0064745E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37AD78" w14:textId="77777777" w:rsidR="0064745E" w:rsidRDefault="0064745E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3F5C076E" w14:textId="77777777" w:rsidR="00F53F54" w:rsidRDefault="00F53F54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4895E239" w14:textId="77777777" w:rsidR="0064745E" w:rsidRDefault="0064745E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391487B0" w14:textId="77777777" w:rsidR="0064745E" w:rsidRDefault="0064745E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Comments: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E27CD" w14:textId="77777777" w:rsidR="00F53F54" w:rsidRDefault="00F53F54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7C5BBB74" w14:textId="77777777" w:rsidR="0064745E" w:rsidRDefault="0064745E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64745E" w14:paraId="522D8EF1" w14:textId="77777777" w:rsidTr="002166A1">
        <w:trPr>
          <w:jc w:val="center"/>
        </w:trPr>
        <w:tc>
          <w:tcPr>
            <w:tcW w:w="109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09629" w14:textId="77777777" w:rsidR="0064745E" w:rsidRDefault="0064745E" w:rsidP="00A43A0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bookmarkEnd w:id="8"/>
    </w:tbl>
    <w:p w14:paraId="35813A9B" w14:textId="77777777" w:rsidR="001E2A81" w:rsidRDefault="001E2A81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</w:p>
    <w:p w14:paraId="62088376" w14:textId="5DE1BD98" w:rsidR="00BD7639" w:rsidRDefault="00537647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*   Required</w:t>
      </w:r>
    </w:p>
    <w:p w14:paraId="5F2F8216" w14:textId="77777777" w:rsidR="00703012" w:rsidRDefault="00703012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</w:p>
    <w:p w14:paraId="19D5EA1D" w14:textId="552EAA70" w:rsidR="00703012" w:rsidRDefault="00537647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ins w:id="9" w:author="Brian Bilski" w:date="2024-02-22T21:49:00Z"/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** When Applicable</w:t>
      </w:r>
    </w:p>
    <w:p w14:paraId="1D4B962B" w14:textId="77777777" w:rsidR="006E5BA6" w:rsidRDefault="006E5BA6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ins w:id="10" w:author="Brian Bilski" w:date="2024-02-22T21:49:00Z"/>
          <w:rFonts w:ascii="Times New Roman" w:hAnsi="Times New Roman"/>
          <w:sz w:val="22"/>
          <w:szCs w:val="22"/>
        </w:rPr>
      </w:pPr>
    </w:p>
    <w:p w14:paraId="66930E83" w14:textId="77777777" w:rsidR="006E5BA6" w:rsidRDefault="006E5BA6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ins w:id="11" w:author="Brian Bilski" w:date="2024-02-22T21:49:00Z"/>
          <w:rFonts w:ascii="Times New Roman" w:hAnsi="Times New Roman"/>
          <w:sz w:val="22"/>
          <w:szCs w:val="22"/>
        </w:rPr>
      </w:pPr>
    </w:p>
    <w:p w14:paraId="7DAF5D6F" w14:textId="77777777" w:rsidR="006E5BA6" w:rsidRDefault="006E5BA6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</w:p>
    <w:p w14:paraId="534F5F8A" w14:textId="77777777" w:rsidR="00537647" w:rsidRDefault="00537647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2207"/>
        <w:gridCol w:w="3517"/>
        <w:gridCol w:w="1096"/>
        <w:gridCol w:w="2126"/>
        <w:gridCol w:w="605"/>
        <w:gridCol w:w="1429"/>
      </w:tblGrid>
      <w:tr w:rsidR="00647327" w14:paraId="4CFE3C91" w14:textId="77777777" w:rsidTr="00647327">
        <w:trPr>
          <w:jc w:val="center"/>
        </w:trPr>
        <w:tc>
          <w:tcPr>
            <w:tcW w:w="2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D7E75" w14:textId="77777777" w:rsidR="00647327" w:rsidDel="006E5BA6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del w:id="12" w:author="Brian Bilski" w:date="2024-02-22T21:49:00Z"/>
                <w:sz w:val="18"/>
              </w:rPr>
            </w:pPr>
            <w:bookmarkStart w:id="13" w:name="_Hlk157155715"/>
          </w:p>
          <w:p w14:paraId="73510BDB" w14:textId="77777777" w:rsidR="00871C5F" w:rsidRDefault="00871C5F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0CE38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52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3DEFB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647327" w14:paraId="6D76BEDB" w14:textId="77777777" w:rsidTr="00647327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666A68" w14:textId="1E7D98EB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**Quality: 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0CE88F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426214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 xml:space="preserve">Concur </w:t>
            </w:r>
            <w:r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Non-Concur </w:t>
            </w:r>
            <w:r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B998F1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2D432D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647327" w14:paraId="07A2BD6D" w14:textId="77777777" w:rsidTr="00647327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7F84C985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2433FE29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A34B2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11B48DA6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56AACBE1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715C67E1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Comments: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A0739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78C3B925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647327" w14:paraId="6CD98235" w14:textId="77777777" w:rsidTr="00647327">
        <w:trPr>
          <w:jc w:val="center"/>
        </w:trPr>
        <w:tc>
          <w:tcPr>
            <w:tcW w:w="109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9BCB8" w14:textId="77777777" w:rsidR="00647327" w:rsidRDefault="00647327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bookmarkEnd w:id="13"/>
    </w:tbl>
    <w:p w14:paraId="25BF88C3" w14:textId="77777777" w:rsidR="00B20CFA" w:rsidRDefault="00B20CFA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2207"/>
        <w:gridCol w:w="3517"/>
        <w:gridCol w:w="1096"/>
        <w:gridCol w:w="2126"/>
        <w:gridCol w:w="605"/>
        <w:gridCol w:w="1429"/>
      </w:tblGrid>
      <w:tr w:rsidR="004675DA" w14:paraId="1D308351" w14:textId="77777777" w:rsidTr="004675DA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81E2EF" w14:textId="07253262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**</w:t>
            </w:r>
            <w:r w:rsidR="00B81D40">
              <w:rPr>
                <w:b/>
                <w:sz w:val="18"/>
              </w:rPr>
              <w:t>GM, VP Distribution</w:t>
            </w:r>
            <w:r>
              <w:rPr>
                <w:b/>
                <w:sz w:val="18"/>
              </w:rPr>
              <w:t xml:space="preserve">: 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EBADE2" w14:textId="77777777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7AA6BF" w14:textId="77777777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 xml:space="preserve">Concur </w:t>
            </w:r>
            <w:r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Non-Concur </w:t>
            </w:r>
            <w:r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5BB996" w14:textId="77777777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EBA547" w14:textId="77777777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4675DA" w14:paraId="2C7B9D66" w14:textId="77777777" w:rsidTr="004675DA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692A6AD4" w14:textId="77777777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1B512DE5" w14:textId="77777777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5A6CBB" w14:textId="77777777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6C0A00CC" w14:textId="77777777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56CD7B28" w14:textId="77777777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23FAA0D9" w14:textId="77777777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Comments: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6D36" w14:textId="77777777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5BDF9C4A" w14:textId="77777777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4675DA" w14:paraId="7117E824" w14:textId="77777777" w:rsidTr="004675DA">
        <w:trPr>
          <w:jc w:val="center"/>
        </w:trPr>
        <w:tc>
          <w:tcPr>
            <w:tcW w:w="109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215B8" w14:textId="77777777" w:rsidR="004675DA" w:rsidRDefault="004675DA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</w:tbl>
    <w:p w14:paraId="1C7CAD6E" w14:textId="77777777" w:rsidR="00B20CFA" w:rsidRDefault="00B20CFA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2207"/>
        <w:gridCol w:w="3517"/>
        <w:gridCol w:w="1096"/>
        <w:gridCol w:w="2126"/>
        <w:gridCol w:w="605"/>
        <w:gridCol w:w="1429"/>
      </w:tblGrid>
      <w:tr w:rsidR="00B81D40" w14:paraId="60A9B02A" w14:textId="77777777" w:rsidTr="00B81D40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015FCD" w14:textId="274C7D72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User Defined: 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C514F0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C11062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 xml:space="preserve">Concur </w:t>
            </w:r>
            <w:r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Non-Concur </w:t>
            </w:r>
            <w:r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9E473C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1F9527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B81D40" w14:paraId="4279A61B" w14:textId="77777777" w:rsidTr="00B81D40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68D82188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468B5C49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03C5A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65F82EBF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7D263E82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3F38FB5C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Comments: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FD543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627520D6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B81D40" w14:paraId="4DD99328" w14:textId="77777777" w:rsidTr="00B81D40">
        <w:trPr>
          <w:jc w:val="center"/>
        </w:trPr>
        <w:tc>
          <w:tcPr>
            <w:tcW w:w="109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63705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</w:tbl>
    <w:p w14:paraId="5B178A22" w14:textId="77777777" w:rsidR="00B20CFA" w:rsidRDefault="00B20CFA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2207"/>
        <w:gridCol w:w="3517"/>
        <w:gridCol w:w="1096"/>
        <w:gridCol w:w="2126"/>
        <w:gridCol w:w="605"/>
        <w:gridCol w:w="1429"/>
      </w:tblGrid>
      <w:tr w:rsidR="00B81D40" w14:paraId="52CF9423" w14:textId="77777777" w:rsidTr="00B81D40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5ABC2A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User Defined: 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F189E5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A4412F2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 xml:space="preserve">Concur </w:t>
            </w:r>
            <w:r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Non-Concur </w:t>
            </w:r>
            <w:r>
              <w:rPr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6E5BA6">
              <w:rPr>
                <w:sz w:val="18"/>
              </w:rPr>
            </w:r>
            <w:r w:rsidR="006E5BA6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97B864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898C13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B81D40" w14:paraId="49F784CD" w14:textId="77777777" w:rsidTr="00B81D40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0072E2DA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52757A65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54D2E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1ACED6DF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0C15F7EA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41D489C0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>Comments: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55801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  <w:p w14:paraId="74FDDC40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B81D40" w14:paraId="3DB9B8DB" w14:textId="77777777" w:rsidTr="00B81D40">
        <w:trPr>
          <w:jc w:val="center"/>
        </w:trPr>
        <w:tc>
          <w:tcPr>
            <w:tcW w:w="109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E888F" w14:textId="77777777" w:rsidR="00B81D40" w:rsidRDefault="00B81D40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</w:tbl>
    <w:p w14:paraId="72A47AC4" w14:textId="77777777" w:rsidR="00B20CFA" w:rsidRDefault="00B20CFA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</w:p>
    <w:p w14:paraId="5EC258E3" w14:textId="4CFF2112" w:rsidR="00CB6F9A" w:rsidRDefault="00537647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*   Required</w:t>
      </w:r>
    </w:p>
    <w:p w14:paraId="035FD1B7" w14:textId="77777777" w:rsidR="00703012" w:rsidRDefault="00703012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</w:p>
    <w:p w14:paraId="0AAC1EFB" w14:textId="4C14E65B" w:rsidR="00537647" w:rsidRDefault="00537647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** When Applicable</w:t>
      </w:r>
    </w:p>
    <w:p w14:paraId="538F3B58" w14:textId="77777777" w:rsidR="00B15637" w:rsidRDefault="00B15637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</w:p>
    <w:p w14:paraId="1DE2CC76" w14:textId="77777777" w:rsidR="00C27AD0" w:rsidRDefault="00C27AD0" w:rsidP="00B16C7D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Times New Roman" w:hAnsi="Times New Roman"/>
          <w:sz w:val="22"/>
          <w:szCs w:val="22"/>
        </w:rPr>
      </w:pPr>
    </w:p>
    <w:p w14:paraId="3BA57512" w14:textId="2F17C98E" w:rsidR="00B15637" w:rsidRDefault="00B15637" w:rsidP="00CA1FB1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480" w:lineRule="auto"/>
        <w:ind w:right="-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</w:t>
      </w:r>
      <w:r w:rsidRPr="00B15637">
        <w:rPr>
          <w:rFonts w:ascii="Times New Roman" w:hAnsi="Times New Roman"/>
          <w:sz w:val="22"/>
          <w:szCs w:val="22"/>
        </w:rPr>
        <w:t>ields that are</w:t>
      </w:r>
      <w:r>
        <w:rPr>
          <w:rFonts w:ascii="Times New Roman" w:hAnsi="Times New Roman"/>
          <w:sz w:val="22"/>
          <w:szCs w:val="22"/>
        </w:rPr>
        <w:t xml:space="preserve"> </w:t>
      </w:r>
      <w:r w:rsidRPr="00B15637">
        <w:rPr>
          <w:rFonts w:ascii="Times New Roman" w:hAnsi="Times New Roman"/>
          <w:sz w:val="22"/>
          <w:szCs w:val="22"/>
        </w:rPr>
        <w:t>not required for the respective review should be marked as "N/A" and not be deleted</w:t>
      </w:r>
      <w:r w:rsidR="008F7371">
        <w:rPr>
          <w:rFonts w:ascii="Times New Roman" w:hAnsi="Times New Roman"/>
          <w:sz w:val="22"/>
          <w:szCs w:val="22"/>
        </w:rPr>
        <w:t>.</w:t>
      </w:r>
    </w:p>
    <w:p w14:paraId="0C69A9F6" w14:textId="4CA9FD2F" w:rsidR="00EB1A85" w:rsidRDefault="00EB1A85" w:rsidP="00CA1FB1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480" w:lineRule="auto"/>
        <w:ind w:right="-720"/>
        <w:rPr>
          <w:rFonts w:ascii="Times New Roman" w:hAnsi="Times New Roman"/>
          <w:sz w:val="22"/>
          <w:szCs w:val="22"/>
        </w:rPr>
      </w:pPr>
    </w:p>
    <w:p w14:paraId="3062E478" w14:textId="62FC50D6" w:rsidR="00EB1A85" w:rsidRPr="001E2A81" w:rsidRDefault="00EB1A85" w:rsidP="00CA1FB1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480" w:lineRule="auto"/>
        <w:ind w:right="-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completion of this form is required prior to acceptance and/or submission for all Government direct proposal </w:t>
      </w:r>
      <w:r w:rsidR="00C27AD0">
        <w:rPr>
          <w:rFonts w:ascii="Times New Roman" w:hAnsi="Times New Roman"/>
          <w:sz w:val="22"/>
          <w:szCs w:val="22"/>
        </w:rPr>
        <w:t>submission</w:t>
      </w:r>
      <w:r>
        <w:rPr>
          <w:rFonts w:ascii="Times New Roman" w:hAnsi="Times New Roman"/>
          <w:sz w:val="22"/>
          <w:szCs w:val="22"/>
        </w:rPr>
        <w:t>(s), contract(s)</w:t>
      </w:r>
      <w:r w:rsidR="00C27AD0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and</w:t>
      </w:r>
      <w:r w:rsidR="00CA665C">
        <w:rPr>
          <w:rFonts w:ascii="Times New Roman" w:hAnsi="Times New Roman"/>
          <w:sz w:val="22"/>
          <w:szCs w:val="22"/>
        </w:rPr>
        <w:t>/or</w:t>
      </w:r>
      <w:r>
        <w:rPr>
          <w:rFonts w:ascii="Times New Roman" w:hAnsi="Times New Roman"/>
          <w:sz w:val="22"/>
          <w:szCs w:val="22"/>
        </w:rPr>
        <w:t xml:space="preserve"> modification</w:t>
      </w:r>
      <w:r w:rsidR="00CA665C">
        <w:rPr>
          <w:rFonts w:ascii="Times New Roman" w:hAnsi="Times New Roman"/>
          <w:sz w:val="22"/>
          <w:szCs w:val="22"/>
        </w:rPr>
        <w:t>(s)</w:t>
      </w:r>
      <w:r>
        <w:rPr>
          <w:rFonts w:ascii="Times New Roman" w:hAnsi="Times New Roman"/>
          <w:sz w:val="22"/>
          <w:szCs w:val="22"/>
        </w:rPr>
        <w:t xml:space="preserve"> that exceed the Truth </w:t>
      </w:r>
      <w:r w:rsidR="00821531">
        <w:rPr>
          <w:rFonts w:ascii="Times New Roman" w:hAnsi="Times New Roman"/>
          <w:sz w:val="22"/>
          <w:szCs w:val="22"/>
        </w:rPr>
        <w:t>in</w:t>
      </w:r>
      <w:r>
        <w:rPr>
          <w:rFonts w:ascii="Times New Roman" w:hAnsi="Times New Roman"/>
          <w:sz w:val="22"/>
          <w:szCs w:val="22"/>
        </w:rPr>
        <w:t xml:space="preserve"> Negotiations Act (TINA) </w:t>
      </w:r>
      <w:r w:rsidR="00CA665C">
        <w:rPr>
          <w:rFonts w:ascii="Times New Roman" w:hAnsi="Times New Roman"/>
          <w:sz w:val="22"/>
          <w:szCs w:val="22"/>
        </w:rPr>
        <w:t xml:space="preserve">dollar </w:t>
      </w:r>
      <w:r>
        <w:rPr>
          <w:rFonts w:ascii="Times New Roman" w:hAnsi="Times New Roman"/>
          <w:sz w:val="22"/>
          <w:szCs w:val="22"/>
        </w:rPr>
        <w:t>threshold pursuant to 15.403-4(a)(1)</w:t>
      </w:r>
      <w:r w:rsidR="00C27AD0">
        <w:rPr>
          <w:rFonts w:ascii="Times New Roman" w:hAnsi="Times New Roman"/>
          <w:sz w:val="22"/>
          <w:szCs w:val="22"/>
        </w:rPr>
        <w:t xml:space="preserve">, </w:t>
      </w:r>
      <w:r w:rsidR="00CA665C">
        <w:rPr>
          <w:rFonts w:ascii="Times New Roman" w:hAnsi="Times New Roman"/>
          <w:sz w:val="22"/>
          <w:szCs w:val="22"/>
        </w:rPr>
        <w:t>regardless of any exceptions to certified cost or pricing data requirements as listed in 15.403-1(b).</w:t>
      </w:r>
    </w:p>
    <w:sectPr w:rsidR="00EB1A85" w:rsidRPr="001E2A81" w:rsidSect="009813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5" w:right="540" w:bottom="1170" w:left="540" w:header="126" w:footer="3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5425C" w14:textId="77777777" w:rsidR="0035715F" w:rsidRDefault="0035715F">
      <w:r>
        <w:separator/>
      </w:r>
    </w:p>
  </w:endnote>
  <w:endnote w:type="continuationSeparator" w:id="0">
    <w:p w14:paraId="18EB6156" w14:textId="77777777" w:rsidR="0035715F" w:rsidRDefault="00357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80D6" w14:textId="77777777" w:rsidR="00A56205" w:rsidRDefault="00A562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B8BA" w14:textId="52798ECB" w:rsidR="00CE4FE6" w:rsidRPr="00A56205" w:rsidRDefault="0098138E" w:rsidP="00BC0438">
    <w:pPr>
      <w:suppressAutoHyphens/>
      <w:spacing w:line="200" w:lineRule="exact"/>
      <w:jc w:val="center"/>
      <w:rPr>
        <w:bCs/>
        <w:sz w:val="17"/>
      </w:rPr>
    </w:pPr>
    <w:r w:rsidRPr="00A56205">
      <w:rPr>
        <w:bCs/>
        <w:sz w:val="17"/>
      </w:rPr>
      <w:t>R</w:t>
    </w:r>
    <w:r w:rsidR="00CF67B8" w:rsidRPr="00A56205">
      <w:rPr>
        <w:bCs/>
        <w:sz w:val="17"/>
      </w:rPr>
      <w:t xml:space="preserve">ev. </w:t>
    </w:r>
    <w:r w:rsidR="00F8314A" w:rsidRPr="00A56205">
      <w:rPr>
        <w:bCs/>
        <w:sz w:val="17"/>
      </w:rPr>
      <w:t xml:space="preserve">Original       </w:t>
    </w:r>
    <w:r w:rsidR="00CF67B8" w:rsidRPr="00A56205">
      <w:rPr>
        <w:bCs/>
        <w:sz w:val="17"/>
      </w:rPr>
      <w:t xml:space="preserve">Date: </w:t>
    </w:r>
    <w:r w:rsidR="001770A7" w:rsidRPr="00A56205">
      <w:rPr>
        <w:bCs/>
        <w:sz w:val="17"/>
      </w:rPr>
      <w:t>21</w:t>
    </w:r>
    <w:r w:rsidR="00F8314A">
      <w:rPr>
        <w:bCs/>
        <w:sz w:val="17"/>
      </w:rPr>
      <w:t>/FEB/</w:t>
    </w:r>
    <w:r w:rsidR="001770A7" w:rsidRPr="00A56205">
      <w:rPr>
        <w:bCs/>
        <w:sz w:val="17"/>
      </w:rPr>
      <w:t>2024</w:t>
    </w:r>
    <w:r w:rsidRPr="00A56205">
      <w:rPr>
        <w:bCs/>
        <w:sz w:val="17"/>
      </w:rPr>
      <w:t xml:space="preserve">                                                                                                              </w:t>
    </w:r>
    <w:r w:rsidR="00CF67B8" w:rsidRPr="00A56205">
      <w:rPr>
        <w:bCs/>
        <w:sz w:val="17"/>
      </w:rPr>
      <w:t xml:space="preserve">                     Form: A</w:t>
    </w:r>
    <w:r w:rsidR="00EB1A85" w:rsidRPr="00A56205">
      <w:rPr>
        <w:bCs/>
        <w:sz w:val="17"/>
      </w:rPr>
      <w:t>SC</w:t>
    </w:r>
    <w:r w:rsidR="00CF67B8" w:rsidRPr="00A56205">
      <w:rPr>
        <w:bCs/>
        <w:sz w:val="17"/>
      </w:rPr>
      <w:t>-WDL-</w:t>
    </w:r>
    <w:r w:rsidR="00F8314A">
      <w:rPr>
        <w:bCs/>
        <w:sz w:val="17"/>
      </w:rPr>
      <w:t>013</w:t>
    </w:r>
    <w:r w:rsidR="00A56205">
      <w:rPr>
        <w:bCs/>
        <w:sz w:val="17"/>
      </w:rPr>
      <w:t>6</w:t>
    </w:r>
  </w:p>
  <w:p w14:paraId="7B6C6B6B" w14:textId="77777777" w:rsidR="0098138E" w:rsidRDefault="0098138E" w:rsidP="00BC0438">
    <w:pPr>
      <w:suppressAutoHyphens/>
      <w:spacing w:line="200" w:lineRule="exact"/>
      <w:jc w:val="center"/>
      <w:rPr>
        <w:b/>
        <w:sz w:val="17"/>
      </w:rPr>
    </w:pPr>
  </w:p>
  <w:sdt>
    <w:sdtPr>
      <w:id w:val="-1769616900"/>
      <w:docPartObj>
        <w:docPartGallery w:val="Page Numbers (Top of Page)"/>
        <w:docPartUnique/>
      </w:docPartObj>
    </w:sdtPr>
    <w:sdtEndPr/>
    <w:sdtContent>
      <w:p w14:paraId="0961DC63" w14:textId="77777777" w:rsidR="0098138E" w:rsidRDefault="0098138E" w:rsidP="0098138E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B15637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B15637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0A5086D4" w14:textId="77777777" w:rsidR="0098138E" w:rsidRPr="00AC1827" w:rsidRDefault="0098138E" w:rsidP="00BC0438">
    <w:pPr>
      <w:suppressAutoHyphens/>
      <w:spacing w:line="200" w:lineRule="exact"/>
      <w:jc w:val="center"/>
      <w:rPr>
        <w:b/>
        <w:sz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080E" w14:textId="77777777" w:rsidR="00A56205" w:rsidRDefault="00A56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C313" w14:textId="77777777" w:rsidR="0035715F" w:rsidRDefault="0035715F">
      <w:r>
        <w:separator/>
      </w:r>
    </w:p>
  </w:footnote>
  <w:footnote w:type="continuationSeparator" w:id="0">
    <w:p w14:paraId="796EC91D" w14:textId="77777777" w:rsidR="0035715F" w:rsidRDefault="00357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DBEE" w14:textId="77777777" w:rsidR="00A56205" w:rsidRDefault="00A562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36C48" w14:textId="65908D1D" w:rsidR="0098138E" w:rsidRDefault="00F8314A" w:rsidP="0098138E">
    <w:pPr>
      <w:pStyle w:val="Header"/>
      <w:ind w:left="-180"/>
      <w:rPr>
        <w:b/>
        <w:sz w:val="32"/>
      </w:rPr>
    </w:pPr>
    <w:r>
      <w:rPr>
        <w:noProof/>
      </w:rPr>
      <w:drawing>
        <wp:inline distT="0" distB="0" distL="0" distR="0" wp14:anchorId="1A66A008" wp14:editId="02B21379">
          <wp:extent cx="1489624" cy="495300"/>
          <wp:effectExtent l="0" t="0" r="0" b="0"/>
          <wp:docPr id="743361903" name="Picture 1" descr="A blue letter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3361903" name="Picture 1" descr="A blue letter with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0671" cy="498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DB881" w14:textId="456B8A5E" w:rsidR="00CE4FE6" w:rsidRDefault="00EB1A85" w:rsidP="0098138E">
    <w:pPr>
      <w:pStyle w:val="Header"/>
      <w:ind w:left="-180"/>
      <w:jc w:val="center"/>
      <w:rPr>
        <w:b/>
        <w:sz w:val="32"/>
      </w:rPr>
    </w:pPr>
    <w:bookmarkStart w:id="14" w:name="OLE_LINK1"/>
    <w:r>
      <w:rPr>
        <w:b/>
        <w:sz w:val="32"/>
      </w:rPr>
      <w:t xml:space="preserve">Proposal, </w:t>
    </w:r>
    <w:r w:rsidR="00CE4FE6">
      <w:rPr>
        <w:b/>
        <w:sz w:val="32"/>
      </w:rPr>
      <w:t>Contract</w:t>
    </w:r>
    <w:r>
      <w:rPr>
        <w:b/>
        <w:sz w:val="32"/>
      </w:rPr>
      <w:t>,</w:t>
    </w:r>
    <w:r w:rsidR="00CE4FE6">
      <w:rPr>
        <w:b/>
        <w:sz w:val="32"/>
      </w:rPr>
      <w:t xml:space="preserve"> and Modification</w:t>
    </w:r>
    <w:r w:rsidR="00CE4FE6" w:rsidRPr="00A02DA6">
      <w:rPr>
        <w:b/>
        <w:sz w:val="32"/>
      </w:rPr>
      <w:t xml:space="preserve"> Review and Approval Record</w:t>
    </w:r>
    <w:r>
      <w:rPr>
        <w:b/>
        <w:sz w:val="32"/>
      </w:rPr>
      <w:t xml:space="preserve"> for </w:t>
    </w:r>
    <w:r w:rsidR="002166A1">
      <w:rPr>
        <w:b/>
        <w:sz w:val="32"/>
      </w:rPr>
      <w:t xml:space="preserve">USG Direct </w:t>
    </w:r>
    <w:r>
      <w:rPr>
        <w:b/>
        <w:sz w:val="32"/>
      </w:rPr>
      <w:t>Documents Exceeding TINA</w:t>
    </w:r>
  </w:p>
  <w:bookmarkEnd w:id="14"/>
  <w:p w14:paraId="0E4C2F77" w14:textId="77777777" w:rsidR="00CE4FE6" w:rsidRPr="00F661C6" w:rsidRDefault="00CE4FE6" w:rsidP="00A02DA6">
    <w:pPr>
      <w:pStyle w:val="Header"/>
      <w:jc w:val="center"/>
      <w:rPr>
        <w:b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E26F1" w14:textId="77777777" w:rsidR="00A56205" w:rsidRDefault="00A56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3620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049089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Bilski">
    <w15:presenceInfo w15:providerId="AD" w15:userId="S::Brian.Bilski@aarcorp.com::82d22872-1621-4208-8f62-1b4d1ae135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forms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6EA"/>
    <w:rsid w:val="00016A93"/>
    <w:rsid w:val="000229F8"/>
    <w:rsid w:val="00032D4A"/>
    <w:rsid w:val="00033462"/>
    <w:rsid w:val="00037047"/>
    <w:rsid w:val="00040EEB"/>
    <w:rsid w:val="00040F16"/>
    <w:rsid w:val="000624A1"/>
    <w:rsid w:val="00063959"/>
    <w:rsid w:val="00065B19"/>
    <w:rsid w:val="00076E18"/>
    <w:rsid w:val="00084A2F"/>
    <w:rsid w:val="00085A8F"/>
    <w:rsid w:val="000866B4"/>
    <w:rsid w:val="000A0660"/>
    <w:rsid w:val="000A1D26"/>
    <w:rsid w:val="000B0404"/>
    <w:rsid w:val="000B37BA"/>
    <w:rsid w:val="000B45DC"/>
    <w:rsid w:val="000C67E8"/>
    <w:rsid w:val="000C7406"/>
    <w:rsid w:val="000C750F"/>
    <w:rsid w:val="000D0791"/>
    <w:rsid w:val="000F5A7E"/>
    <w:rsid w:val="00100736"/>
    <w:rsid w:val="00115365"/>
    <w:rsid w:val="00132F39"/>
    <w:rsid w:val="0013622C"/>
    <w:rsid w:val="00152CA6"/>
    <w:rsid w:val="00155BD4"/>
    <w:rsid w:val="0016210A"/>
    <w:rsid w:val="00170172"/>
    <w:rsid w:val="001770A7"/>
    <w:rsid w:val="001B48B1"/>
    <w:rsid w:val="001D557B"/>
    <w:rsid w:val="001D6BA5"/>
    <w:rsid w:val="001E2A81"/>
    <w:rsid w:val="001E390B"/>
    <w:rsid w:val="001F20D3"/>
    <w:rsid w:val="001F2C78"/>
    <w:rsid w:val="0020323E"/>
    <w:rsid w:val="00214947"/>
    <w:rsid w:val="00215E83"/>
    <w:rsid w:val="002166A1"/>
    <w:rsid w:val="00216F8E"/>
    <w:rsid w:val="00224CB2"/>
    <w:rsid w:val="0023714F"/>
    <w:rsid w:val="00240944"/>
    <w:rsid w:val="002478FD"/>
    <w:rsid w:val="00253E46"/>
    <w:rsid w:val="00273762"/>
    <w:rsid w:val="00275017"/>
    <w:rsid w:val="002800CD"/>
    <w:rsid w:val="002827D5"/>
    <w:rsid w:val="002904C7"/>
    <w:rsid w:val="00290C30"/>
    <w:rsid w:val="002911E5"/>
    <w:rsid w:val="0029330C"/>
    <w:rsid w:val="002B0126"/>
    <w:rsid w:val="002C08C2"/>
    <w:rsid w:val="002E0693"/>
    <w:rsid w:val="002E1CC8"/>
    <w:rsid w:val="002E2211"/>
    <w:rsid w:val="002E6E33"/>
    <w:rsid w:val="002F6032"/>
    <w:rsid w:val="00300263"/>
    <w:rsid w:val="00325742"/>
    <w:rsid w:val="0032780A"/>
    <w:rsid w:val="003365D0"/>
    <w:rsid w:val="00340FDA"/>
    <w:rsid w:val="00341F93"/>
    <w:rsid w:val="003556A8"/>
    <w:rsid w:val="0035715F"/>
    <w:rsid w:val="0038055E"/>
    <w:rsid w:val="003835FA"/>
    <w:rsid w:val="003A4F81"/>
    <w:rsid w:val="003C6AE0"/>
    <w:rsid w:val="003D5C84"/>
    <w:rsid w:val="003D6A5C"/>
    <w:rsid w:val="003F6651"/>
    <w:rsid w:val="0041240A"/>
    <w:rsid w:val="00413327"/>
    <w:rsid w:val="00416D46"/>
    <w:rsid w:val="00417CE2"/>
    <w:rsid w:val="00424D5C"/>
    <w:rsid w:val="004271AF"/>
    <w:rsid w:val="00460CB7"/>
    <w:rsid w:val="004675DA"/>
    <w:rsid w:val="004923FC"/>
    <w:rsid w:val="004955D9"/>
    <w:rsid w:val="004961F9"/>
    <w:rsid w:val="004970B2"/>
    <w:rsid w:val="004B03A2"/>
    <w:rsid w:val="004C3535"/>
    <w:rsid w:val="004F3258"/>
    <w:rsid w:val="004F36A0"/>
    <w:rsid w:val="004F3C91"/>
    <w:rsid w:val="00514D21"/>
    <w:rsid w:val="005174DE"/>
    <w:rsid w:val="005214F4"/>
    <w:rsid w:val="0052662E"/>
    <w:rsid w:val="00537647"/>
    <w:rsid w:val="005475BD"/>
    <w:rsid w:val="005507A8"/>
    <w:rsid w:val="005731D3"/>
    <w:rsid w:val="005B0440"/>
    <w:rsid w:val="005C3688"/>
    <w:rsid w:val="005C55DF"/>
    <w:rsid w:val="005D4F92"/>
    <w:rsid w:val="005D728A"/>
    <w:rsid w:val="005E04C5"/>
    <w:rsid w:val="005E4BC5"/>
    <w:rsid w:val="005F0140"/>
    <w:rsid w:val="005F2926"/>
    <w:rsid w:val="005F4217"/>
    <w:rsid w:val="0060054E"/>
    <w:rsid w:val="006306A1"/>
    <w:rsid w:val="00632CF9"/>
    <w:rsid w:val="0063390E"/>
    <w:rsid w:val="00633B82"/>
    <w:rsid w:val="0063608A"/>
    <w:rsid w:val="00636CCC"/>
    <w:rsid w:val="006407C2"/>
    <w:rsid w:val="00643086"/>
    <w:rsid w:val="00647327"/>
    <w:rsid w:val="0064745E"/>
    <w:rsid w:val="00650D5A"/>
    <w:rsid w:val="00651145"/>
    <w:rsid w:val="00654722"/>
    <w:rsid w:val="00661D4E"/>
    <w:rsid w:val="00683E8B"/>
    <w:rsid w:val="00694F5C"/>
    <w:rsid w:val="00695194"/>
    <w:rsid w:val="006A423F"/>
    <w:rsid w:val="006B0084"/>
    <w:rsid w:val="006B12DD"/>
    <w:rsid w:val="006E0700"/>
    <w:rsid w:val="006E5BA6"/>
    <w:rsid w:val="006E5F2B"/>
    <w:rsid w:val="006E7870"/>
    <w:rsid w:val="006F4BEF"/>
    <w:rsid w:val="00702607"/>
    <w:rsid w:val="00703012"/>
    <w:rsid w:val="0071108C"/>
    <w:rsid w:val="0071516C"/>
    <w:rsid w:val="00722229"/>
    <w:rsid w:val="0072755F"/>
    <w:rsid w:val="0073250C"/>
    <w:rsid w:val="00744D9C"/>
    <w:rsid w:val="007541CC"/>
    <w:rsid w:val="00757725"/>
    <w:rsid w:val="00757BB2"/>
    <w:rsid w:val="00760878"/>
    <w:rsid w:val="007809CC"/>
    <w:rsid w:val="00793F74"/>
    <w:rsid w:val="007B5BD7"/>
    <w:rsid w:val="007C276D"/>
    <w:rsid w:val="007C4F3A"/>
    <w:rsid w:val="007C698B"/>
    <w:rsid w:val="007D1541"/>
    <w:rsid w:val="007D385E"/>
    <w:rsid w:val="00820F4F"/>
    <w:rsid w:val="00821531"/>
    <w:rsid w:val="008236EA"/>
    <w:rsid w:val="00826F5D"/>
    <w:rsid w:val="00830B05"/>
    <w:rsid w:val="00834B40"/>
    <w:rsid w:val="008368CA"/>
    <w:rsid w:val="00842A81"/>
    <w:rsid w:val="008443B4"/>
    <w:rsid w:val="00847BAE"/>
    <w:rsid w:val="00855503"/>
    <w:rsid w:val="00857E41"/>
    <w:rsid w:val="00867D37"/>
    <w:rsid w:val="008709E9"/>
    <w:rsid w:val="00871C5F"/>
    <w:rsid w:val="008760CE"/>
    <w:rsid w:val="00877276"/>
    <w:rsid w:val="008808CB"/>
    <w:rsid w:val="00893C2A"/>
    <w:rsid w:val="008966C5"/>
    <w:rsid w:val="008A2A2F"/>
    <w:rsid w:val="008C411D"/>
    <w:rsid w:val="008C41C5"/>
    <w:rsid w:val="008C5895"/>
    <w:rsid w:val="008D5174"/>
    <w:rsid w:val="008F7371"/>
    <w:rsid w:val="00923CDF"/>
    <w:rsid w:val="0094046E"/>
    <w:rsid w:val="00945B60"/>
    <w:rsid w:val="00957E3C"/>
    <w:rsid w:val="00971897"/>
    <w:rsid w:val="00980F74"/>
    <w:rsid w:val="0098138E"/>
    <w:rsid w:val="009B7253"/>
    <w:rsid w:val="00A01B54"/>
    <w:rsid w:val="00A02DA6"/>
    <w:rsid w:val="00A1134C"/>
    <w:rsid w:val="00A20327"/>
    <w:rsid w:val="00A26603"/>
    <w:rsid w:val="00A43A00"/>
    <w:rsid w:val="00A56205"/>
    <w:rsid w:val="00A66BF0"/>
    <w:rsid w:val="00A75C23"/>
    <w:rsid w:val="00A814E9"/>
    <w:rsid w:val="00A81EE3"/>
    <w:rsid w:val="00A9526C"/>
    <w:rsid w:val="00A97E11"/>
    <w:rsid w:val="00AA7D4F"/>
    <w:rsid w:val="00AB353F"/>
    <w:rsid w:val="00AC1AC3"/>
    <w:rsid w:val="00AE101E"/>
    <w:rsid w:val="00AE54B2"/>
    <w:rsid w:val="00B00681"/>
    <w:rsid w:val="00B00B86"/>
    <w:rsid w:val="00B15637"/>
    <w:rsid w:val="00B16C7D"/>
    <w:rsid w:val="00B203B9"/>
    <w:rsid w:val="00B20CFA"/>
    <w:rsid w:val="00B36C1C"/>
    <w:rsid w:val="00B51794"/>
    <w:rsid w:val="00B600E7"/>
    <w:rsid w:val="00B70F08"/>
    <w:rsid w:val="00B81D40"/>
    <w:rsid w:val="00B82A5D"/>
    <w:rsid w:val="00B94135"/>
    <w:rsid w:val="00BA0C33"/>
    <w:rsid w:val="00BA5786"/>
    <w:rsid w:val="00BB309D"/>
    <w:rsid w:val="00BC0438"/>
    <w:rsid w:val="00BD7639"/>
    <w:rsid w:val="00BE6059"/>
    <w:rsid w:val="00C109C8"/>
    <w:rsid w:val="00C121AA"/>
    <w:rsid w:val="00C27AD0"/>
    <w:rsid w:val="00C33FEE"/>
    <w:rsid w:val="00C3748D"/>
    <w:rsid w:val="00C62F2E"/>
    <w:rsid w:val="00C723E3"/>
    <w:rsid w:val="00C73A5A"/>
    <w:rsid w:val="00C801BE"/>
    <w:rsid w:val="00C80EB0"/>
    <w:rsid w:val="00C947FD"/>
    <w:rsid w:val="00CA1FB1"/>
    <w:rsid w:val="00CA3EDA"/>
    <w:rsid w:val="00CA665C"/>
    <w:rsid w:val="00CB0EC3"/>
    <w:rsid w:val="00CB6F9A"/>
    <w:rsid w:val="00CD0AFD"/>
    <w:rsid w:val="00CD2AEA"/>
    <w:rsid w:val="00CD7829"/>
    <w:rsid w:val="00CE4FE6"/>
    <w:rsid w:val="00CE6B0C"/>
    <w:rsid w:val="00CF0339"/>
    <w:rsid w:val="00CF0F2E"/>
    <w:rsid w:val="00CF2271"/>
    <w:rsid w:val="00CF3484"/>
    <w:rsid w:val="00CF6439"/>
    <w:rsid w:val="00CF67B8"/>
    <w:rsid w:val="00D0240F"/>
    <w:rsid w:val="00D03C21"/>
    <w:rsid w:val="00D3685B"/>
    <w:rsid w:val="00D4136D"/>
    <w:rsid w:val="00D448DE"/>
    <w:rsid w:val="00D561D4"/>
    <w:rsid w:val="00D56938"/>
    <w:rsid w:val="00D87796"/>
    <w:rsid w:val="00D910E0"/>
    <w:rsid w:val="00D930EC"/>
    <w:rsid w:val="00DA1617"/>
    <w:rsid w:val="00DA3F46"/>
    <w:rsid w:val="00DB5A3F"/>
    <w:rsid w:val="00DC2A18"/>
    <w:rsid w:val="00DD0C2B"/>
    <w:rsid w:val="00DD736B"/>
    <w:rsid w:val="00DD73C9"/>
    <w:rsid w:val="00DF393F"/>
    <w:rsid w:val="00E14837"/>
    <w:rsid w:val="00E15CFE"/>
    <w:rsid w:val="00E56E8D"/>
    <w:rsid w:val="00E65392"/>
    <w:rsid w:val="00E67598"/>
    <w:rsid w:val="00E72A5D"/>
    <w:rsid w:val="00E853DE"/>
    <w:rsid w:val="00E9294B"/>
    <w:rsid w:val="00E94F11"/>
    <w:rsid w:val="00EB1A85"/>
    <w:rsid w:val="00EC1A66"/>
    <w:rsid w:val="00EE530A"/>
    <w:rsid w:val="00EF7648"/>
    <w:rsid w:val="00F22986"/>
    <w:rsid w:val="00F301E5"/>
    <w:rsid w:val="00F42CD9"/>
    <w:rsid w:val="00F42F05"/>
    <w:rsid w:val="00F43A31"/>
    <w:rsid w:val="00F445F4"/>
    <w:rsid w:val="00F53F54"/>
    <w:rsid w:val="00F602BD"/>
    <w:rsid w:val="00F661C6"/>
    <w:rsid w:val="00F72B18"/>
    <w:rsid w:val="00F7325B"/>
    <w:rsid w:val="00F74698"/>
    <w:rsid w:val="00F76837"/>
    <w:rsid w:val="00F8314A"/>
    <w:rsid w:val="00F87FE3"/>
    <w:rsid w:val="00F90EAC"/>
    <w:rsid w:val="00FA6E6D"/>
    <w:rsid w:val="00FB1B39"/>
    <w:rsid w:val="00FB2A04"/>
    <w:rsid w:val="00FC3FFF"/>
    <w:rsid w:val="00FC46BA"/>
    <w:rsid w:val="00FD0497"/>
    <w:rsid w:val="00FE40DE"/>
    <w:rsid w:val="00FE4163"/>
    <w:rsid w:val="00FF1365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C7F3AE"/>
  <w15:docId w15:val="{600FB9E2-B970-461C-8E7F-96C87B8B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1B39"/>
    <w:rPr>
      <w:sz w:val="24"/>
      <w:szCs w:val="24"/>
    </w:rPr>
  </w:style>
  <w:style w:type="paragraph" w:styleId="Heading2">
    <w:name w:val="heading 2"/>
    <w:basedOn w:val="Normal"/>
    <w:next w:val="Normal"/>
    <w:qFormat/>
    <w:rsid w:val="00855503"/>
    <w:pPr>
      <w:keepNext/>
      <w:widowControl w:val="0"/>
      <w:tabs>
        <w:tab w:val="left" w:pos="342"/>
      </w:tabs>
      <w:suppressAutoHyphens/>
      <w:jc w:val="center"/>
      <w:outlineLvl w:val="1"/>
    </w:pPr>
    <w:rPr>
      <w:b/>
      <w:snapToGrid w:val="0"/>
      <w:sz w:val="1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E6E3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D385E"/>
    <w:pPr>
      <w:widowControl w:val="0"/>
      <w:tabs>
        <w:tab w:val="left" w:pos="0"/>
        <w:tab w:val="left" w:pos="4680"/>
        <w:tab w:val="right" w:pos="10620"/>
      </w:tabs>
      <w:suppressAutoHyphens/>
    </w:pPr>
    <w:rPr>
      <w:rFonts w:ascii="Courier New" w:hAnsi="Courier New"/>
      <w:snapToGrid w:val="0"/>
      <w:sz w:val="17"/>
      <w:szCs w:val="20"/>
    </w:rPr>
  </w:style>
  <w:style w:type="paragraph" w:styleId="Header">
    <w:name w:val="header"/>
    <w:basedOn w:val="Normal"/>
    <w:link w:val="HeaderChar"/>
    <w:uiPriority w:val="99"/>
    <w:rsid w:val="00BE60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605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855503"/>
    <w:pPr>
      <w:spacing w:after="120"/>
      <w:ind w:left="360"/>
    </w:pPr>
  </w:style>
  <w:style w:type="paragraph" w:styleId="PlainText">
    <w:name w:val="Plain Text"/>
    <w:basedOn w:val="Normal"/>
    <w:rsid w:val="00855503"/>
    <w:rPr>
      <w:rFonts w:ascii="Courier New" w:hAnsi="Courier New"/>
      <w:sz w:val="20"/>
      <w:szCs w:val="20"/>
    </w:rPr>
  </w:style>
  <w:style w:type="paragraph" w:styleId="DocumentMap">
    <w:name w:val="Document Map"/>
    <w:basedOn w:val="Normal"/>
    <w:semiHidden/>
    <w:rsid w:val="00F2298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text">
    <w:name w:val="tabtext"/>
    <w:basedOn w:val="Normal"/>
    <w:uiPriority w:val="99"/>
    <w:rsid w:val="00FC46BA"/>
    <w:pPr>
      <w:spacing w:before="20" w:after="20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8138E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8138E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CA3ED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A3E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3ED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3E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3EDA"/>
    <w:rPr>
      <w:b/>
      <w:bCs/>
    </w:rPr>
  </w:style>
  <w:style w:type="paragraph" w:styleId="Revision">
    <w:name w:val="Revision"/>
    <w:hidden/>
    <w:uiPriority w:val="99"/>
    <w:semiHidden/>
    <w:rsid w:val="00F90E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lc_DocId xmlns="9c6bd154-f60a-4c36-8a8d-d7b1c1e56eca">K2767ETNSN7Q-157588686-7188</_dlc_DocId>
    <_dlc_DocIdUrl xmlns="9c6bd154-f60a-4c36-8a8d-d7b1c1e56eca">
      <Url>https://aar.sharepoint.com/sites/myconnection/_layouts/15/DocIdRedir.aspx?ID=K2767ETNSN7Q-157588686-7188</Url>
      <Description>K2767ETNSN7Q-157588686-7188</Description>
    </_dlc_DocIdUrl>
    <_ip_UnifiedCompliancePolicyUIAction xmlns="http://schemas.microsoft.com/sharepoint/v3" xsi:nil="true"/>
    <_dlc_DocIdPersistId xmlns="9c6bd154-f60a-4c36-8a8d-d7b1c1e56eca" xsi:nil="true"/>
    <_ip_UnifiedCompliancePolicyProperties xmlns="http://schemas.microsoft.com/sharepoint/v3" xsi:nil="true"/>
    <TaxCatchAll xmlns="9c6bd154-f60a-4c36-8a8d-d7b1c1e56eca" xsi:nil="true"/>
    <PublishDate xmlns="7705ac32-5b31-4511-af5f-e5a21d83706f" xsi:nil="true"/>
    <lcf76f155ced4ddcb4097134ff3c332f xmlns="7705ac32-5b31-4511-af5f-e5a21d83706f">
      <Terms xmlns="http://schemas.microsoft.com/office/infopath/2007/PartnerControls"/>
    </lcf76f155ced4ddcb4097134ff3c332f>
    <ExpirationDate xmlns="7705ac32-5b31-4511-af5f-e5a21d8370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74575-7BA0-4E5A-8D19-59B87E5F77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47D9A-C07E-499A-95F9-2D8CE488D5C9}">
  <ds:schemaRefs>
    <ds:schemaRef ds:uri="http://schemas.microsoft.com/office/2006/metadata/properties"/>
    <ds:schemaRef ds:uri="9c6bd154-f60a-4c36-8a8d-d7b1c1e56eca"/>
    <ds:schemaRef ds:uri="http://schemas.microsoft.com/sharepoint/v3"/>
    <ds:schemaRef ds:uri="7705ac32-5b31-4511-af5f-e5a21d83706f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BA6516-BEA8-4D87-BD86-DA6089C70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c6bd154-f60a-4c36-8a8d-d7b1c1e56eca"/>
    <ds:schemaRef ds:uri="7705ac32-5b31-4511-af5f-e5a21d837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EA16F3-9822-454E-9AD8-CACD5E77A8A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CFB0DDB-6ADA-4417-9C26-D8E7B1F4A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2078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Airlift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Thomas</dc:creator>
  <cp:keywords/>
  <dc:description/>
  <cp:lastModifiedBy>Brian Bilski</cp:lastModifiedBy>
  <cp:revision>2</cp:revision>
  <cp:lastPrinted>2017-11-16T13:42:00Z</cp:lastPrinted>
  <dcterms:created xsi:type="dcterms:W3CDTF">2024-02-23T03:51:00Z</dcterms:created>
  <dcterms:modified xsi:type="dcterms:W3CDTF">2024-02-23T03:51:00Z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">
    <vt:lpwstr/>
  </property>
  <property fmtid="{D5CDD505-2E9C-101B-9397-08002B2CF9AE}" pid="3" name="FROM">
    <vt:lpwstr/>
  </property>
  <property fmtid="{D5CDD505-2E9C-101B-9397-08002B2CF9AE}" pid="4" name="SUBJECT">
    <vt:lpwstr/>
  </property>
  <property fmtid="{D5CDD505-2E9C-101B-9397-08002B2CF9AE}" pid="5" name="ContentType">
    <vt:lpwstr>Document</vt:lpwstr>
  </property>
  <property fmtid="{D5CDD505-2E9C-101B-9397-08002B2CF9AE}" pid="6" name="NUM ATTCH">
    <vt:lpwstr/>
  </property>
  <property fmtid="{D5CDD505-2E9C-101B-9397-08002B2CF9AE}" pid="7" name="ContentTypeId">
    <vt:lpwstr>0x010100E6A725A98EE3404393641492E91A83D5</vt:lpwstr>
  </property>
  <property fmtid="{D5CDD505-2E9C-101B-9397-08002B2CF9AE}" pid="8" name="_dlc_DocIdItemGuid">
    <vt:lpwstr>872fac0a-82f9-4c67-b037-f47253789633</vt:lpwstr>
  </property>
  <property fmtid="{D5CDD505-2E9C-101B-9397-08002B2CF9AE}" pid="9" name="MediaServiceImageTags">
    <vt:lpwstr/>
  </property>
</Properties>
</file>