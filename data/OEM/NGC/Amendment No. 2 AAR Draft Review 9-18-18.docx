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D1483" w14:textId="77777777" w:rsidR="004143C2" w:rsidRDefault="00260734" w:rsidP="0013221C">
      <w:pPr>
        <w:jc w:val="center"/>
        <w:rPr>
          <w:b/>
        </w:rPr>
      </w:pPr>
      <w:r w:rsidRPr="0013221C">
        <w:rPr>
          <w:b/>
        </w:rPr>
        <w:t>AMENDMENT NO.</w:t>
      </w:r>
      <w:r w:rsidR="002C4E9F">
        <w:rPr>
          <w:b/>
        </w:rPr>
        <w:t xml:space="preserve"> 2</w:t>
      </w:r>
      <w:r w:rsidR="004143C2">
        <w:rPr>
          <w:b/>
        </w:rPr>
        <w:t xml:space="preserve"> </w:t>
      </w:r>
    </w:p>
    <w:p w14:paraId="79A8DB39" w14:textId="77777777" w:rsidR="00260734" w:rsidRPr="0013221C" w:rsidRDefault="00260734" w:rsidP="0013221C">
      <w:pPr>
        <w:jc w:val="center"/>
        <w:rPr>
          <w:b/>
        </w:rPr>
      </w:pPr>
      <w:r w:rsidRPr="0013221C">
        <w:rPr>
          <w:b/>
        </w:rPr>
        <w:t>TO</w:t>
      </w:r>
    </w:p>
    <w:p w14:paraId="5DEF20A7" w14:textId="77777777" w:rsidR="00260734" w:rsidRPr="0013221C" w:rsidRDefault="0082687A" w:rsidP="0013221C">
      <w:pPr>
        <w:jc w:val="center"/>
        <w:rPr>
          <w:b/>
        </w:rPr>
      </w:pPr>
      <w:r>
        <w:rPr>
          <w:b/>
        </w:rPr>
        <w:t>DISTRIBUTORSHIP</w:t>
      </w:r>
      <w:r w:rsidR="00260734" w:rsidRPr="0013221C">
        <w:rPr>
          <w:b/>
        </w:rPr>
        <w:t xml:space="preserve"> AGREEMENT</w:t>
      </w:r>
    </w:p>
    <w:p w14:paraId="39C485C1" w14:textId="77777777" w:rsidR="00260734" w:rsidRDefault="00260734"/>
    <w:p w14:paraId="434C03D9" w14:textId="77777777" w:rsidR="00260734" w:rsidRDefault="00260734" w:rsidP="0013221C">
      <w:pPr>
        <w:jc w:val="both"/>
      </w:pPr>
      <w:r>
        <w:t xml:space="preserve">THIS AMENDMENT NO. </w:t>
      </w:r>
      <w:r w:rsidR="002C4E9F">
        <w:t>2</w:t>
      </w:r>
      <w:r>
        <w:t xml:space="preserve"> TO </w:t>
      </w:r>
      <w:r w:rsidR="0082687A">
        <w:t>DISTRIBUTORSHIP</w:t>
      </w:r>
      <w:r>
        <w:t xml:space="preserve"> AGREEMENT (“</w:t>
      </w:r>
      <w:r w:rsidRPr="0013221C">
        <w:rPr>
          <w:u w:val="single"/>
        </w:rPr>
        <w:t>Amendment</w:t>
      </w:r>
      <w:r w:rsidR="00277BE6">
        <w:t>”), d</w:t>
      </w:r>
      <w:r>
        <w:t xml:space="preserve">ated as of </w:t>
      </w:r>
      <w:r w:rsidR="00F35713">
        <w:t>September</w:t>
      </w:r>
      <w:r w:rsidR="003F43C2">
        <w:t xml:space="preserve"> </w:t>
      </w:r>
      <w:r w:rsidR="0082687A">
        <w:t xml:space="preserve">___, </w:t>
      </w:r>
      <w:r>
        <w:t>2018,</w:t>
      </w:r>
      <w:r w:rsidR="0082687A">
        <w:t xml:space="preserve"> </w:t>
      </w:r>
      <w:r w:rsidR="00277BE6">
        <w:t>is</w:t>
      </w:r>
      <w:r>
        <w:t xml:space="preserve"> </w:t>
      </w:r>
      <w:r w:rsidR="00D41598">
        <w:t xml:space="preserve">between </w:t>
      </w:r>
      <w:r w:rsidR="00277BE6">
        <w:t xml:space="preserve">AAR </w:t>
      </w:r>
      <w:r w:rsidR="0082687A">
        <w:t xml:space="preserve">Supply Chain, Inc. (f/k/a AAR Parts Trading, Inc.) an Illinois </w:t>
      </w:r>
      <w:r w:rsidR="00277BE6">
        <w:t>corporation with a place of business at 1100 N. Wood Dale Road, Wood Dale, IL 60191 (“</w:t>
      </w:r>
      <w:r w:rsidR="0082687A">
        <w:rPr>
          <w:u w:val="single"/>
        </w:rPr>
        <w:t>Distributor</w:t>
      </w:r>
      <w:r w:rsidR="00277BE6">
        <w:t xml:space="preserve">”) and </w:t>
      </w:r>
      <w:r w:rsidR="0082687A">
        <w:t>Northrop Grumman Systems Corporation, a Delaw</w:t>
      </w:r>
      <w:r w:rsidR="00D136D0">
        <w:t xml:space="preserve">are corporation with a </w:t>
      </w:r>
      <w:r w:rsidR="0082687A">
        <w:t>pla</w:t>
      </w:r>
      <w:r w:rsidR="00277BE6">
        <w:t>ce of business at</w:t>
      </w:r>
      <w:r w:rsidR="0082687A">
        <w:t xml:space="preserve"> </w:t>
      </w:r>
      <w:r w:rsidR="00316866">
        <w:t>2000 W NASA Blvd, Melbourne, FL 32904</w:t>
      </w:r>
      <w:r w:rsidR="00277BE6">
        <w:t xml:space="preserve"> (“</w:t>
      </w:r>
      <w:r w:rsidR="0082687A" w:rsidRPr="0082687A">
        <w:rPr>
          <w:u w:val="single"/>
        </w:rPr>
        <w:t>Seller</w:t>
      </w:r>
      <w:r w:rsidR="0082687A">
        <w:t>”</w:t>
      </w:r>
      <w:r w:rsidR="002C4E9F">
        <w:t>)</w:t>
      </w:r>
      <w:r w:rsidR="00277BE6">
        <w:t>.</w:t>
      </w:r>
      <w:r w:rsidR="00D136D0">
        <w:t xml:space="preserve"> </w:t>
      </w:r>
      <w:r w:rsidR="00170046">
        <w:t>Herein after</w:t>
      </w:r>
      <w:r w:rsidR="003A26B0">
        <w:t>,</w:t>
      </w:r>
      <w:r w:rsidR="00EE7688">
        <w:t xml:space="preserve"> “Distributor” and “Seller”</w:t>
      </w:r>
      <w:r w:rsidR="0018581E">
        <w:t xml:space="preserve"> shall be referred to as the </w:t>
      </w:r>
      <w:r w:rsidR="00EE7688">
        <w:t>“</w:t>
      </w:r>
      <w:r w:rsidR="0018581E" w:rsidRPr="001B2DC8">
        <w:rPr>
          <w:u w:val="single"/>
        </w:rPr>
        <w:t>Parties</w:t>
      </w:r>
      <w:r w:rsidR="0018581E">
        <w:t>"</w:t>
      </w:r>
      <w:r w:rsidR="00170046">
        <w:t xml:space="preserve">. </w:t>
      </w:r>
    </w:p>
    <w:p w14:paraId="563C614A" w14:textId="77777777" w:rsidR="00260734" w:rsidRDefault="00260734" w:rsidP="0013221C">
      <w:pPr>
        <w:jc w:val="both"/>
      </w:pPr>
    </w:p>
    <w:p w14:paraId="656D3C55" w14:textId="77777777" w:rsidR="00260734" w:rsidRDefault="00260734" w:rsidP="0013221C">
      <w:pPr>
        <w:jc w:val="both"/>
      </w:pPr>
      <w:r>
        <w:t xml:space="preserve">WHEREAS, </w:t>
      </w:r>
      <w:r w:rsidR="0082687A">
        <w:t>Seller and Distributor are</w:t>
      </w:r>
      <w:r>
        <w:t xml:space="preserve"> parties to that certain </w:t>
      </w:r>
      <w:r w:rsidR="0082687A">
        <w:t xml:space="preserve">Distributorship </w:t>
      </w:r>
      <w:r w:rsidR="00B53A83">
        <w:t xml:space="preserve">Agreement, </w:t>
      </w:r>
      <w:r w:rsidR="00D41598">
        <w:t xml:space="preserve">dated </w:t>
      </w:r>
      <w:r w:rsidR="0082687A">
        <w:t>July 22, 2013</w:t>
      </w:r>
      <w:r w:rsidR="00B53A83">
        <w:t xml:space="preserve"> </w:t>
      </w:r>
      <w:r>
        <w:t>(as amended, restated, supplemented</w:t>
      </w:r>
      <w:r w:rsidR="00F7091F">
        <w:t>,</w:t>
      </w:r>
      <w:r>
        <w:t xml:space="preserve"> or otherwise modified from time to time, the “</w:t>
      </w:r>
      <w:r w:rsidRPr="0013221C">
        <w:rPr>
          <w:u w:val="single"/>
        </w:rPr>
        <w:t>Agreement</w:t>
      </w:r>
      <w:r w:rsidR="00B53A83">
        <w:t>”); and</w:t>
      </w:r>
    </w:p>
    <w:p w14:paraId="2AB06AA9" w14:textId="77777777" w:rsidR="00260734" w:rsidRDefault="00260734" w:rsidP="0013221C">
      <w:pPr>
        <w:jc w:val="both"/>
      </w:pPr>
    </w:p>
    <w:p w14:paraId="4CF8B0CE" w14:textId="77777777" w:rsidR="00260734" w:rsidRPr="00BB6435" w:rsidRDefault="00260734" w:rsidP="0013221C">
      <w:pPr>
        <w:jc w:val="both"/>
      </w:pPr>
      <w:r w:rsidRPr="00BB6435">
        <w:t>WHEREAS</w:t>
      </w:r>
      <w:r w:rsidR="00B53A83" w:rsidRPr="00BB6435">
        <w:t xml:space="preserve">, the </w:t>
      </w:r>
      <w:r w:rsidR="00FA4F4F">
        <w:t>“</w:t>
      </w:r>
      <w:r w:rsidR="00D136D0">
        <w:t>P</w:t>
      </w:r>
      <w:r w:rsidR="00B558E7">
        <w:t>arties</w:t>
      </w:r>
      <w:r w:rsidR="00FA4F4F">
        <w:t>”</w:t>
      </w:r>
      <w:r w:rsidR="00B558E7">
        <w:t xml:space="preserve"> wish to amend the Agreement, as set forth herein.  </w:t>
      </w:r>
    </w:p>
    <w:p w14:paraId="7BA3BFC0" w14:textId="77777777" w:rsidR="00260734" w:rsidRPr="00BB6435" w:rsidRDefault="00260734" w:rsidP="0013221C">
      <w:pPr>
        <w:jc w:val="both"/>
      </w:pPr>
    </w:p>
    <w:p w14:paraId="54001EB0" w14:textId="77777777" w:rsidR="00260734" w:rsidRPr="00BB6435" w:rsidRDefault="00260734" w:rsidP="0013221C">
      <w:pPr>
        <w:jc w:val="both"/>
      </w:pPr>
      <w:r w:rsidRPr="00BB6435">
        <w:t xml:space="preserve">NOW, THEREFORE, in consideration of the foregoing and the mutual covenants contained herein and </w:t>
      </w:r>
      <w:r w:rsidR="00D41598">
        <w:t xml:space="preserve">for </w:t>
      </w:r>
      <w:r w:rsidRPr="00BB6435">
        <w:t>other good and valuable consideration, the receipt and sufficiency of which are her</w:t>
      </w:r>
      <w:r w:rsidR="00277BE6">
        <w:t>e</w:t>
      </w:r>
      <w:r w:rsidRPr="00BB6435">
        <w:t xml:space="preserve">by acknowledged, the </w:t>
      </w:r>
      <w:r w:rsidR="00FA4F4F">
        <w:t>“</w:t>
      </w:r>
      <w:r w:rsidR="006F2144">
        <w:t>P</w:t>
      </w:r>
      <w:r w:rsidRPr="00BB6435">
        <w:t>arties</w:t>
      </w:r>
      <w:r w:rsidR="00FA4F4F">
        <w:t>”</w:t>
      </w:r>
      <w:r w:rsidRPr="00BB6435">
        <w:t xml:space="preserve"> hereto, intending to be legally bound, do hereby agree as follows:</w:t>
      </w:r>
    </w:p>
    <w:p w14:paraId="23A61C2F" w14:textId="77777777" w:rsidR="00260734" w:rsidRPr="00BB6435" w:rsidRDefault="00260734" w:rsidP="0013221C">
      <w:pPr>
        <w:jc w:val="both"/>
      </w:pPr>
    </w:p>
    <w:p w14:paraId="3693ED2C" w14:textId="77777777" w:rsidR="00B53A83" w:rsidRPr="00BB6435" w:rsidRDefault="00B53A83" w:rsidP="00AF2078">
      <w:pPr>
        <w:numPr>
          <w:ilvl w:val="0"/>
          <w:numId w:val="1"/>
        </w:numPr>
        <w:jc w:val="both"/>
      </w:pPr>
      <w:r w:rsidRPr="00BB6435">
        <w:t>Terms used herein but not defined shall have their meanings as set forth in the Agreement.</w:t>
      </w:r>
    </w:p>
    <w:p w14:paraId="63FE905E" w14:textId="77777777" w:rsidR="00B53A83" w:rsidRPr="00BB6435" w:rsidRDefault="00B53A83" w:rsidP="00AF2078">
      <w:pPr>
        <w:ind w:left="720"/>
        <w:jc w:val="both"/>
      </w:pPr>
    </w:p>
    <w:p w14:paraId="37F548C1" w14:textId="77777777" w:rsidR="00BB2D10" w:rsidRDefault="002C4E9F" w:rsidP="0013221C">
      <w:pPr>
        <w:numPr>
          <w:ilvl w:val="0"/>
          <w:numId w:val="1"/>
        </w:numPr>
        <w:jc w:val="both"/>
        <w:rPr>
          <w:del w:id="0" w:author="Jeffrey Fleishmann" w:date="2018-09-14T14:01:00Z"/>
        </w:rPr>
      </w:pPr>
      <w:del w:id="1" w:author="Jeffrey Fleishmann" w:date="2018-09-14T14:01:00Z">
        <w:r>
          <w:delText xml:space="preserve">The second paragraph of the preamble </w:delText>
        </w:r>
        <w:r w:rsidR="0082687A">
          <w:delText xml:space="preserve">of the </w:delText>
        </w:r>
        <w:r w:rsidR="00BB2D10" w:rsidRPr="00BB6435">
          <w:delText>Agreement is hereby deleted in its entirety and replaced with the following</w:delText>
        </w:r>
        <w:r w:rsidR="00BB2D10">
          <w:delText>:</w:delText>
        </w:r>
      </w:del>
    </w:p>
    <w:p w14:paraId="57F4EF73" w14:textId="77777777" w:rsidR="00B558E7" w:rsidRDefault="00B558E7" w:rsidP="00B558E7">
      <w:pPr>
        <w:pStyle w:val="ListParagraph"/>
        <w:rPr>
          <w:del w:id="2" w:author="Jeffrey Fleishmann" w:date="2018-09-14T14:01:00Z"/>
        </w:rPr>
      </w:pPr>
    </w:p>
    <w:p w14:paraId="6A92F8B9" w14:textId="77777777" w:rsidR="002C4E9F" w:rsidRDefault="0082687A" w:rsidP="009B157D">
      <w:pPr>
        <w:ind w:left="1440"/>
        <w:jc w:val="both"/>
        <w:rPr>
          <w:del w:id="3" w:author="Jeffrey Fleishmann" w:date="2018-09-14T14:01:00Z"/>
        </w:rPr>
      </w:pPr>
      <w:del w:id="4" w:author="Jeffrey Fleishmann" w:date="2018-09-14T14:01:00Z">
        <w:r>
          <w:delText>“</w:delText>
        </w:r>
        <w:r w:rsidR="002C4E9F">
          <w:delText>The ‘Territory’ shall mean and encompass the</w:delText>
        </w:r>
        <w:r w:rsidR="009B157D">
          <w:delText xml:space="preserve"> country of</w:delText>
        </w:r>
        <w:r w:rsidR="002C4E9F">
          <w:delText xml:space="preserve"> Japan</w:delText>
        </w:r>
        <w:r>
          <w:delText xml:space="preserve"> </w:delText>
        </w:r>
        <w:r w:rsidR="002C4E9F">
          <w:delText>with respect to the E-2C platform</w:delText>
        </w:r>
        <w:r>
          <w:delText>;</w:delText>
        </w:r>
        <w:r w:rsidR="002C4E9F">
          <w:delText xml:space="preserve"> </w:delText>
        </w:r>
        <w:r>
          <w:delText xml:space="preserve"> and any other country that </w:delText>
        </w:r>
        <w:r w:rsidR="00F66EE4">
          <w:delText xml:space="preserve">the </w:delText>
        </w:r>
        <w:r w:rsidR="00FA4F4F">
          <w:delText>“</w:delText>
        </w:r>
        <w:r w:rsidR="00F66EE4">
          <w:delText>Parties</w:delText>
        </w:r>
        <w:r w:rsidR="00FA4F4F">
          <w:delText>”</w:delText>
        </w:r>
        <w:r>
          <w:delText xml:space="preserve"> may agree in writing </w:delText>
        </w:r>
        <w:r w:rsidR="009B157D">
          <w:delText xml:space="preserve">18 months after delivery. </w:delText>
        </w:r>
        <w:r w:rsidR="00F66EE4">
          <w:delText>“</w:delText>
        </w:r>
        <w:r w:rsidR="002C4E9F">
          <w:delText>Customer,</w:delText>
        </w:r>
        <w:r w:rsidR="00F66EE4">
          <w:delText>”</w:delText>
        </w:r>
        <w:r w:rsidR="002C4E9F">
          <w:delText xml:space="preserve"> with respect to the Japan Territory</w:delText>
        </w:r>
        <w:r w:rsidR="00F66EE4">
          <w:delText>,</w:delText>
        </w:r>
        <w:r w:rsidR="002C4E9F">
          <w:delText xml:space="preserve"> shall mean the Sumitomo Corporation and its affiliates and subsidiaries </w:delText>
        </w:r>
        <w:r w:rsidR="002C4E9F" w:rsidRPr="00E50336">
          <w:delText>JASDF</w:delText>
        </w:r>
        <w:r w:rsidR="00170046">
          <w:delText xml:space="preserve"> (Japan Air Self Defense Force)</w:delText>
        </w:r>
        <w:r w:rsidR="002C4E9F">
          <w:delText>, Kawasaki Heavy Industries</w:delText>
        </w:r>
        <w:r w:rsidR="00EE7688">
          <w:delText xml:space="preserve"> (KHI)</w:delText>
        </w:r>
        <w:r w:rsidR="00EA77E9">
          <w:delText>,</w:delText>
        </w:r>
        <w:r w:rsidR="002C4E9F">
          <w:delText xml:space="preserve"> and Toshiba.  </w:delText>
        </w:r>
      </w:del>
    </w:p>
    <w:p w14:paraId="235CCB44" w14:textId="77777777" w:rsidR="002C4E9F" w:rsidRDefault="002C4E9F" w:rsidP="002C4E9F">
      <w:pPr>
        <w:ind w:left="720"/>
        <w:jc w:val="both"/>
        <w:rPr>
          <w:del w:id="5" w:author="Jeffrey Fleishmann" w:date="2018-09-14T14:01:00Z"/>
        </w:rPr>
      </w:pPr>
    </w:p>
    <w:p w14:paraId="39EEC56C" w14:textId="77777777" w:rsidR="00AF2078" w:rsidRDefault="00017661" w:rsidP="00AF2078">
      <w:pPr>
        <w:numPr>
          <w:ilvl w:val="0"/>
          <w:numId w:val="1"/>
        </w:numPr>
        <w:jc w:val="both"/>
      </w:pPr>
      <w:r>
        <w:t>Section 1</w:t>
      </w:r>
      <w:del w:id="6" w:author="Jeffrey Fleishmann" w:date="2018-09-14T14:01:00Z">
        <w:r>
          <w:delText>.A.</w:delText>
        </w:r>
      </w:del>
      <w:r w:rsidR="00F35713">
        <w:t xml:space="preserve"> of the </w:t>
      </w:r>
      <w:r>
        <w:t>Agreement</w:t>
      </w:r>
      <w:r w:rsidR="00C66047">
        <w:t xml:space="preserve"> (Subject Matter of Distributorship and Sale)</w:t>
      </w:r>
      <w:r>
        <w:t xml:space="preserve"> is hereby </w:t>
      </w:r>
      <w:del w:id="7" w:author="Jeffrey Fleishmann" w:date="2018-09-14T14:01:00Z">
        <w:r>
          <w:delText>deleted in its entirety and replaced with the</w:delText>
        </w:r>
      </w:del>
      <w:ins w:id="8" w:author="Jeffrey Fleishmann" w:date="2018-09-14T14:01:00Z">
        <w:r w:rsidR="00F35713">
          <w:t xml:space="preserve">amended by adding </w:t>
        </w:r>
        <w:r w:rsidR="00AF2078">
          <w:t>the following subsection C immediately</w:t>
        </w:r>
      </w:ins>
      <w:r w:rsidR="00AF2078">
        <w:t xml:space="preserve"> following</w:t>
      </w:r>
      <w:ins w:id="9" w:author="Jeffrey Fleishmann" w:date="2018-09-14T14:01:00Z">
        <w:r w:rsidR="00AF2078">
          <w:t xml:space="preserve"> subsection B</w:t>
        </w:r>
      </w:ins>
      <w:r w:rsidR="00AF2078">
        <w:t>:</w:t>
      </w:r>
    </w:p>
    <w:p w14:paraId="18189249" w14:textId="77777777" w:rsidR="00AF2078" w:rsidRDefault="00AF2078" w:rsidP="00AF2078">
      <w:pPr>
        <w:pStyle w:val="ListParagraph"/>
        <w:jc w:val="both"/>
      </w:pPr>
    </w:p>
    <w:p w14:paraId="01B0AA07" w14:textId="77777777" w:rsidR="00017661" w:rsidRDefault="00017661" w:rsidP="00C66047">
      <w:pPr>
        <w:ind w:left="1440"/>
        <w:jc w:val="both"/>
        <w:rPr>
          <w:del w:id="10" w:author="Jeffrey Fleishmann" w:date="2018-09-14T14:01:00Z"/>
        </w:rPr>
      </w:pPr>
      <w:del w:id="11" w:author="Jeffrey Fleishmann" w:date="2018-09-14T14:01:00Z">
        <w:r>
          <w:delText>“Distributor will be the Seller’s</w:delText>
        </w:r>
        <w:r w:rsidR="003F43C2">
          <w:delText xml:space="preserve"> exclusive</w:delText>
        </w:r>
        <w:r>
          <w:delText xml:space="preserve"> approved distributor for E-2C </w:delText>
        </w:r>
        <w:r w:rsidR="006F2144">
          <w:delText>Products</w:delText>
        </w:r>
        <w:r>
          <w:delText xml:space="preserve"> in Japan, and for any other parts in any other countries as agreed by the </w:delText>
        </w:r>
        <w:r w:rsidR="00FA4F4F">
          <w:delText>“</w:delText>
        </w:r>
        <w:r>
          <w:delText>Parties</w:delText>
        </w:r>
        <w:r w:rsidR="00FA4F4F">
          <w:delText>”</w:delText>
        </w:r>
        <w:r>
          <w:delText xml:space="preserve"> in writing from time to time, in each case identified in Seller’s proposals provided to Distributor to be resold by Distributor in the Territory.”</w:delText>
        </w:r>
      </w:del>
    </w:p>
    <w:p w14:paraId="71778829" w14:textId="77777777" w:rsidR="00017661" w:rsidRPr="001B2DC8" w:rsidRDefault="00017661" w:rsidP="00017661">
      <w:pPr>
        <w:jc w:val="both"/>
        <w:rPr>
          <w:del w:id="12" w:author="Jeffrey Fleishmann" w:date="2018-09-14T14:01:00Z"/>
          <w:sz w:val="28"/>
        </w:rPr>
      </w:pPr>
    </w:p>
    <w:p w14:paraId="11AF80E4" w14:textId="77777777" w:rsidR="00AF2078" w:rsidRDefault="00AF2078" w:rsidP="00AF2078">
      <w:pPr>
        <w:pStyle w:val="ListParagraph"/>
        <w:ind w:left="2160" w:hanging="720"/>
        <w:jc w:val="both"/>
        <w:rPr>
          <w:ins w:id="13" w:author="Jeffrey Fleishmann" w:date="2018-09-14T14:01:00Z"/>
        </w:rPr>
      </w:pPr>
      <w:ins w:id="14" w:author="Jeffrey Fleishmann" w:date="2018-09-14T14:01:00Z">
        <w:r>
          <w:t>“C.</w:t>
        </w:r>
        <w:r>
          <w:tab/>
        </w:r>
        <w:commentRangeStart w:id="15"/>
        <w:r>
          <w:t>With</w:t>
        </w:r>
      </w:ins>
      <w:commentRangeEnd w:id="15"/>
      <w:r w:rsidR="00BC2C81">
        <w:rPr>
          <w:rStyle w:val="CommentReference"/>
        </w:rPr>
        <w:commentReference w:id="15"/>
      </w:r>
      <w:ins w:id="16" w:author="Jeffrey Fleishmann" w:date="2018-09-14T14:01:00Z">
        <w:r>
          <w:t xml:space="preserve"> respect to Products that remain on Distributor’s shelf for 18 months or more, Seller and Distributor may agree to expand the definition of Territory and Customer</w:t>
        </w:r>
      </w:ins>
      <w:ins w:id="17" w:author="Boylan, Kate [US] (AS)" w:date="2018-09-18T16:02:00Z">
        <w:r w:rsidR="003F7A30">
          <w:t xml:space="preserve"> </w:t>
        </w:r>
        <w:r w:rsidR="003F7A30" w:rsidRPr="005C2FC4">
          <w:rPr>
            <w:color w:val="FF0000"/>
            <w:rPrChange w:id="18" w:author="Rex Hervias" w:date="2018-09-19T08:15:00Z">
              <w:rPr/>
            </w:rPrChange>
          </w:rPr>
          <w:t>on a case by case basis</w:t>
        </w:r>
      </w:ins>
      <w:ins w:id="19" w:author="Jeffrey Fleishmann" w:date="2018-09-14T14:01:00Z">
        <w:r>
          <w:t>.”</w:t>
        </w:r>
      </w:ins>
    </w:p>
    <w:p w14:paraId="14F055EA" w14:textId="77777777" w:rsidR="00AF2078" w:rsidRDefault="00AF2078" w:rsidP="00AF2078">
      <w:pPr>
        <w:pStyle w:val="ListParagraph"/>
        <w:rPr>
          <w:ins w:id="20" w:author="Jeffrey Fleishmann" w:date="2018-09-14T14:01:00Z"/>
        </w:rPr>
      </w:pPr>
    </w:p>
    <w:p w14:paraId="631CB67E" w14:textId="77777777" w:rsidR="00AF2078" w:rsidRDefault="00017661" w:rsidP="005437C3">
      <w:pPr>
        <w:numPr>
          <w:ilvl w:val="0"/>
          <w:numId w:val="1"/>
        </w:numPr>
        <w:ind w:right="720"/>
        <w:jc w:val="both"/>
        <w:rPr>
          <w:ins w:id="21" w:author="Jeffrey Fleishmann" w:date="2018-09-14T14:01:00Z"/>
        </w:rPr>
      </w:pPr>
      <w:ins w:id="22" w:author="Jeffrey Fleishmann" w:date="2018-09-14T14:01:00Z">
        <w:r>
          <w:t xml:space="preserve"> </w:t>
        </w:r>
      </w:ins>
      <w:r w:rsidR="00F7091F" w:rsidRPr="00AF2078">
        <w:t>Section 6 of the Agreement (Notices) shall update Seller’s information to</w:t>
      </w:r>
      <w:r w:rsidR="00AF2078">
        <w:t xml:space="preserve"> </w:t>
      </w:r>
      <w:ins w:id="23" w:author="Jeffrey Fleishmann" w:date="2018-09-14T14:01:00Z">
        <w:r w:rsidR="00AF2078">
          <w:t>the following</w:t>
        </w:r>
        <w:r w:rsidR="00EB73F8">
          <w:t>:</w:t>
        </w:r>
      </w:ins>
    </w:p>
    <w:p w14:paraId="5F91DA5C" w14:textId="77777777" w:rsidR="00AF2078" w:rsidRDefault="00AF2078" w:rsidP="00AF2078">
      <w:pPr>
        <w:ind w:left="720" w:right="720" w:firstLine="720"/>
        <w:jc w:val="both"/>
        <w:rPr>
          <w:ins w:id="24" w:author="Jeffrey Fleishmann" w:date="2018-09-14T14:01:00Z"/>
        </w:rPr>
      </w:pPr>
    </w:p>
    <w:p w14:paraId="7972EC69" w14:textId="77777777" w:rsidR="00F7091F" w:rsidRPr="00F4617C" w:rsidRDefault="00F7091F" w:rsidP="001B2DC8">
      <w:pPr>
        <w:pStyle w:val="NoSpacing"/>
        <w:numPr>
          <w:ilvl w:val="0"/>
          <w:numId w:val="1"/>
        </w:numPr>
        <w:ind w:right="720"/>
        <w:rPr>
          <w:del w:id="25" w:author="Jeffrey Fleishmann" w:date="2018-09-14T14:01:00Z"/>
          <w:rFonts w:ascii="Times New Roman" w:hAnsi="Times New Roman" w:cs="Times New Roman"/>
          <w:sz w:val="24"/>
          <w:szCs w:val="24"/>
        </w:rPr>
      </w:pPr>
      <w:r w:rsidRPr="00AF2078">
        <w:t>Northrop Grumman Systems Corporation</w:t>
      </w:r>
    </w:p>
    <w:p w14:paraId="48E4750D" w14:textId="77777777" w:rsidR="00F7091F" w:rsidRPr="00F4617C" w:rsidRDefault="00F7091F" w:rsidP="00AF2078">
      <w:pPr>
        <w:ind w:left="720" w:right="720" w:firstLine="720"/>
        <w:jc w:val="both"/>
      </w:pPr>
      <w:del w:id="26" w:author="Jeffrey Fleishmann" w:date="2018-09-14T14:01:00Z">
        <w:r w:rsidRPr="00F4617C">
          <w:tab/>
        </w:r>
        <w:r w:rsidRPr="00F4617C">
          <w:tab/>
        </w:r>
        <w:r w:rsidRPr="00F4617C">
          <w:tab/>
        </w:r>
        <w:r w:rsidRPr="00F4617C">
          <w:tab/>
        </w:r>
      </w:del>
      <w:ins w:id="27" w:author="Jeffrey Fleishmann" w:date="2018-09-14T14:01:00Z">
        <w:r w:rsidR="00AF2078">
          <w:t xml:space="preserve"> </w:t>
        </w:r>
      </w:ins>
      <w:r w:rsidRPr="00F4617C">
        <w:t>Aerospace Systems</w:t>
      </w:r>
    </w:p>
    <w:p w14:paraId="7F6B45C4" w14:textId="77777777" w:rsidR="00F7091F" w:rsidRPr="00F4617C" w:rsidRDefault="00F7091F" w:rsidP="00AF2078">
      <w:pPr>
        <w:pStyle w:val="NoSpacing"/>
        <w:ind w:right="720"/>
        <w:rPr>
          <w:rFonts w:ascii="Times New Roman" w:hAnsi="Times New Roman" w:cs="Times New Roman"/>
          <w:sz w:val="24"/>
          <w:szCs w:val="24"/>
        </w:rPr>
      </w:pPr>
      <w:del w:id="28"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00AF2078">
        <w:rPr>
          <w:rFonts w:ascii="Times New Roman" w:hAnsi="Times New Roman" w:cs="Times New Roman"/>
          <w:sz w:val="24"/>
          <w:szCs w:val="24"/>
        </w:rPr>
        <w:tab/>
      </w:r>
      <w:r w:rsidRPr="00F4617C">
        <w:rPr>
          <w:rFonts w:ascii="Times New Roman" w:hAnsi="Times New Roman" w:cs="Times New Roman"/>
          <w:sz w:val="24"/>
          <w:szCs w:val="24"/>
        </w:rPr>
        <w:t>2000 W. NASA Blvd</w:t>
      </w:r>
    </w:p>
    <w:p w14:paraId="51606C6F" w14:textId="77777777" w:rsidR="00F7091F" w:rsidRPr="00F4617C" w:rsidRDefault="00F7091F" w:rsidP="00AF2078">
      <w:pPr>
        <w:pStyle w:val="NoSpacing"/>
        <w:ind w:right="720"/>
        <w:rPr>
          <w:rFonts w:ascii="Times New Roman" w:hAnsi="Times New Roman" w:cs="Times New Roman"/>
          <w:sz w:val="24"/>
          <w:szCs w:val="24"/>
        </w:rPr>
      </w:pPr>
      <w:del w:id="29"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t>Melbourne, FL 32904</w:t>
      </w:r>
    </w:p>
    <w:p w14:paraId="7B2CBE74" w14:textId="77777777" w:rsidR="00F7091F" w:rsidRPr="00F4617C" w:rsidRDefault="00F7091F" w:rsidP="00AF2078">
      <w:pPr>
        <w:pStyle w:val="NoSpacing"/>
        <w:ind w:right="720"/>
        <w:rPr>
          <w:rFonts w:ascii="Times New Roman" w:hAnsi="Times New Roman" w:cs="Times New Roman"/>
          <w:sz w:val="24"/>
          <w:szCs w:val="24"/>
        </w:rPr>
      </w:pPr>
      <w:del w:id="30"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t>Attention: Vicki DeBlasio</w:t>
      </w:r>
    </w:p>
    <w:p w14:paraId="7E936A10" w14:textId="77777777" w:rsidR="00F7091F" w:rsidRPr="00F4617C" w:rsidRDefault="00F7091F" w:rsidP="00AF2078">
      <w:pPr>
        <w:pStyle w:val="NoSpacing"/>
        <w:ind w:right="720"/>
        <w:rPr>
          <w:rFonts w:ascii="Times New Roman" w:hAnsi="Times New Roman" w:cs="Times New Roman"/>
          <w:sz w:val="24"/>
          <w:szCs w:val="24"/>
        </w:rPr>
      </w:pPr>
      <w:del w:id="31"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r>
      <w:hyperlink r:id="rId10" w:history="1">
        <w:r w:rsidRPr="00F4617C">
          <w:rPr>
            <w:rStyle w:val="Hyperlink"/>
            <w:rFonts w:ascii="Times New Roman" w:hAnsi="Times New Roman" w:cs="Times New Roman"/>
            <w:sz w:val="24"/>
            <w:szCs w:val="24"/>
          </w:rPr>
          <w:t>Vicki.DeBlasio@NGC.com</w:t>
        </w:r>
      </w:hyperlink>
    </w:p>
    <w:p w14:paraId="7858E6D0" w14:textId="77777777" w:rsidR="00F7091F" w:rsidRPr="00F4617C" w:rsidRDefault="00F7091F" w:rsidP="00F7091F">
      <w:pPr>
        <w:pStyle w:val="NoSpacing"/>
        <w:ind w:left="720" w:right="720"/>
        <w:rPr>
          <w:rFonts w:ascii="Times New Roman" w:hAnsi="Times New Roman" w:cs="Times New Roman"/>
          <w:sz w:val="24"/>
          <w:szCs w:val="24"/>
        </w:rPr>
      </w:pPr>
    </w:p>
    <w:p w14:paraId="059BB546" w14:textId="77777777" w:rsidR="00F7091F" w:rsidRPr="00F4617C" w:rsidRDefault="00F7091F" w:rsidP="001B2DC8">
      <w:pPr>
        <w:pStyle w:val="NoSpacing"/>
        <w:ind w:left="720" w:right="720"/>
        <w:rPr>
          <w:rFonts w:ascii="Times New Roman" w:hAnsi="Times New Roman" w:cs="Times New Roman"/>
          <w:sz w:val="24"/>
          <w:szCs w:val="24"/>
        </w:rPr>
      </w:pPr>
      <w:del w:id="32" w:author="Jeffrey Fleishmann" w:date="2018-09-14T14:01:00Z">
        <w:r w:rsidRPr="00F4617C">
          <w:rPr>
            <w:rFonts w:ascii="Times New Roman" w:hAnsi="Times New Roman" w:cs="Times New Roman"/>
            <w:sz w:val="24"/>
            <w:szCs w:val="24"/>
          </w:rPr>
          <w:delText>Update</w:delText>
        </w:r>
      </w:del>
      <w:ins w:id="33" w:author="Jeffrey Fleishmann" w:date="2018-09-14T14:01:00Z">
        <w:r w:rsidR="00AF2078">
          <w:rPr>
            <w:rFonts w:ascii="Times New Roman" w:hAnsi="Times New Roman" w:cs="Times New Roman"/>
            <w:sz w:val="24"/>
            <w:szCs w:val="24"/>
          </w:rPr>
          <w:t>and shall u</w:t>
        </w:r>
        <w:r w:rsidRPr="00F4617C">
          <w:rPr>
            <w:rFonts w:ascii="Times New Roman" w:hAnsi="Times New Roman" w:cs="Times New Roman"/>
            <w:sz w:val="24"/>
            <w:szCs w:val="24"/>
          </w:rPr>
          <w:t>pdate</w:t>
        </w:r>
      </w:ins>
      <w:r w:rsidRPr="00F4617C">
        <w:rPr>
          <w:rFonts w:ascii="Times New Roman" w:hAnsi="Times New Roman" w:cs="Times New Roman"/>
          <w:sz w:val="24"/>
          <w:szCs w:val="24"/>
        </w:rPr>
        <w:t xml:space="preserve"> Distributor’s name to </w:t>
      </w:r>
      <w:ins w:id="34" w:author="Jeffrey Fleishmann" w:date="2018-09-14T14:01:00Z">
        <w:r w:rsidR="00EB73F8">
          <w:rPr>
            <w:rFonts w:ascii="Times New Roman" w:hAnsi="Times New Roman" w:cs="Times New Roman"/>
            <w:sz w:val="24"/>
            <w:szCs w:val="24"/>
          </w:rPr>
          <w:t xml:space="preserve">be </w:t>
        </w:r>
      </w:ins>
      <w:r w:rsidRPr="00F4617C">
        <w:rPr>
          <w:rFonts w:ascii="Times New Roman" w:hAnsi="Times New Roman" w:cs="Times New Roman"/>
          <w:sz w:val="24"/>
          <w:szCs w:val="24"/>
        </w:rPr>
        <w:t>“AAR Supply Chain, I</w:t>
      </w:r>
      <w:r w:rsidR="00F4617C">
        <w:rPr>
          <w:rFonts w:ascii="Times New Roman" w:hAnsi="Times New Roman" w:cs="Times New Roman"/>
          <w:sz w:val="24"/>
          <w:szCs w:val="24"/>
        </w:rPr>
        <w:t>nc.</w:t>
      </w:r>
      <w:r w:rsidRPr="00F4617C">
        <w:rPr>
          <w:rFonts w:ascii="Times New Roman" w:hAnsi="Times New Roman" w:cs="Times New Roman"/>
          <w:sz w:val="24"/>
          <w:szCs w:val="24"/>
        </w:rPr>
        <w:t>”</w:t>
      </w:r>
    </w:p>
    <w:p w14:paraId="4185EDB6" w14:textId="77777777" w:rsidR="00F7091F" w:rsidRPr="00F4617C" w:rsidRDefault="00F7091F" w:rsidP="001B2DC8">
      <w:pPr>
        <w:keepNext/>
        <w:ind w:left="720"/>
        <w:jc w:val="both"/>
        <w:rPr>
          <w:del w:id="35" w:author="Jeffrey Fleishmann" w:date="2018-09-14T14:01:00Z"/>
        </w:rPr>
      </w:pPr>
    </w:p>
    <w:p w14:paraId="49FD2A32" w14:textId="77777777" w:rsidR="00237036" w:rsidRDefault="00237036" w:rsidP="00237036">
      <w:pPr>
        <w:keepNext/>
        <w:numPr>
          <w:ilvl w:val="0"/>
          <w:numId w:val="1"/>
        </w:numPr>
        <w:jc w:val="both"/>
        <w:rPr>
          <w:del w:id="36" w:author="Jeffrey Fleishmann" w:date="2018-09-14T14:01:00Z"/>
        </w:rPr>
      </w:pPr>
      <w:del w:id="37" w:author="Jeffrey Fleishmann" w:date="2018-09-14T14:01:00Z">
        <w:r>
          <w:delText>Section 7 of the Agreement (Warranty) is hereby deleted in its entirety and replaced with the following:</w:delText>
        </w:r>
      </w:del>
    </w:p>
    <w:p w14:paraId="10489A28" w14:textId="77777777" w:rsidR="00237036" w:rsidRDefault="00237036" w:rsidP="00237036">
      <w:pPr>
        <w:keepNext/>
        <w:ind w:left="720"/>
        <w:jc w:val="both"/>
        <w:rPr>
          <w:del w:id="38" w:author="Jeffrey Fleishmann" w:date="2018-09-14T14:01:00Z"/>
        </w:rPr>
      </w:pPr>
    </w:p>
    <w:p w14:paraId="4C4EA9C7" w14:textId="77777777" w:rsidR="00237036" w:rsidRPr="00A41E65" w:rsidRDefault="00237036" w:rsidP="00237036">
      <w:pPr>
        <w:keepNext/>
        <w:ind w:left="1440"/>
        <w:jc w:val="both"/>
        <w:rPr>
          <w:del w:id="39" w:author="Jeffrey Fleishmann" w:date="2018-09-14T14:01:00Z"/>
          <w:u w:val="single"/>
        </w:rPr>
      </w:pPr>
      <w:commentRangeStart w:id="40"/>
      <w:del w:id="41" w:author="Jeffrey Fleishmann" w:date="2018-09-14T14:01:00Z">
        <w:r w:rsidRPr="00A41E65">
          <w:rPr>
            <w:b/>
            <w:u w:val="single"/>
          </w:rPr>
          <w:delText>WARRANTY</w:delText>
        </w:r>
      </w:del>
      <w:commentRangeEnd w:id="40"/>
      <w:r w:rsidR="00395537">
        <w:rPr>
          <w:rStyle w:val="CommentReference"/>
        </w:rPr>
        <w:commentReference w:id="40"/>
      </w:r>
      <w:del w:id="42" w:author="Jeffrey Fleishmann" w:date="2018-09-14T14:01:00Z">
        <w:r w:rsidR="005F0D4F">
          <w:rPr>
            <w:b/>
            <w:u w:val="single"/>
          </w:rPr>
          <w:delText>.</w:delText>
        </w:r>
      </w:del>
    </w:p>
    <w:p w14:paraId="00D40872" w14:textId="77777777" w:rsidR="00237036" w:rsidRDefault="00237036" w:rsidP="00237036">
      <w:pPr>
        <w:keepNext/>
        <w:ind w:left="1440"/>
        <w:jc w:val="both"/>
        <w:rPr>
          <w:del w:id="43" w:author="Jeffrey Fleishmann" w:date="2018-09-14T14:01:00Z"/>
        </w:rPr>
      </w:pPr>
    </w:p>
    <w:p w14:paraId="6154A606" w14:textId="77777777" w:rsidR="00237036" w:rsidRDefault="00CD55CD" w:rsidP="004B3917">
      <w:pPr>
        <w:keepNext/>
        <w:ind w:left="1440"/>
        <w:jc w:val="both"/>
        <w:rPr>
          <w:del w:id="44" w:author="Jeffrey Fleishmann" w:date="2018-09-14T14:01:00Z"/>
        </w:rPr>
      </w:pPr>
      <w:del w:id="45" w:author="Jeffrey Fleishmann" w:date="2018-09-14T14:01:00Z">
        <w:r>
          <w:delText>“</w:delText>
        </w:r>
        <w:r w:rsidR="00237036">
          <w:delText>Seller’s warranty for the Products covers workmanship and material only and shall be for</w:delText>
        </w:r>
        <w:r w:rsidR="004B3917">
          <w:delText xml:space="preserve"> </w:delText>
        </w:r>
        <w:r w:rsidR="00237036">
          <w:delText>the la</w:delText>
        </w:r>
        <w:r w:rsidR="00DC1DA6">
          <w:delText>t</w:delText>
        </w:r>
        <w:r w:rsidR="00237036">
          <w:delText xml:space="preserve">ter of </w:delText>
        </w:r>
        <w:r w:rsidR="00080446">
          <w:delText xml:space="preserve">(i) </w:delText>
        </w:r>
        <w:r w:rsidR="00237036">
          <w:delText xml:space="preserve">thirteen (13) months from the time of delivery to the </w:delText>
        </w:r>
        <w:r w:rsidR="009D6115">
          <w:delText xml:space="preserve"> Distributor</w:delText>
        </w:r>
        <w:r w:rsidR="00F7091F">
          <w:delText>.</w:delText>
        </w:r>
        <w:r>
          <w:delText>”</w:delText>
        </w:r>
        <w:r w:rsidR="00237036">
          <w:delText xml:space="preserve">  </w:delText>
        </w:r>
      </w:del>
    </w:p>
    <w:p w14:paraId="07721F42" w14:textId="77777777" w:rsidR="009D6115" w:rsidRDefault="009D6115" w:rsidP="003F43C2">
      <w:pPr>
        <w:keepNext/>
        <w:jc w:val="both"/>
        <w:rPr>
          <w:del w:id="46" w:author="Jeffrey Fleishmann" w:date="2018-09-14T14:01:00Z"/>
        </w:rPr>
      </w:pPr>
    </w:p>
    <w:p w14:paraId="4025D535" w14:textId="77777777" w:rsidR="00237036" w:rsidRDefault="00237036" w:rsidP="00237036">
      <w:pPr>
        <w:keepNext/>
        <w:ind w:left="1440"/>
        <w:jc w:val="both"/>
      </w:pPr>
    </w:p>
    <w:p w14:paraId="06712EDE" w14:textId="77777777" w:rsidR="00237036" w:rsidRDefault="00237036" w:rsidP="00AF2078">
      <w:pPr>
        <w:keepNext/>
        <w:numPr>
          <w:ilvl w:val="0"/>
          <w:numId w:val="1"/>
        </w:numPr>
        <w:jc w:val="both"/>
      </w:pPr>
      <w:r>
        <w:t>Section 8 of the Agreement (Term) is hereby deleted in its entirety and replaced with the following:</w:t>
      </w:r>
    </w:p>
    <w:p w14:paraId="3F1FC19B" w14:textId="77777777" w:rsidR="00237036" w:rsidRDefault="00237036" w:rsidP="00AF2078">
      <w:pPr>
        <w:keepNext/>
        <w:ind w:left="1440"/>
        <w:jc w:val="both"/>
      </w:pPr>
    </w:p>
    <w:p w14:paraId="405331AC" w14:textId="77777777" w:rsidR="00237036" w:rsidRPr="00A41E65" w:rsidRDefault="00AF2078" w:rsidP="00AF2078">
      <w:pPr>
        <w:keepNext/>
        <w:ind w:left="1440"/>
        <w:jc w:val="both"/>
        <w:rPr>
          <w:u w:val="single"/>
        </w:rPr>
      </w:pPr>
      <w:ins w:id="47" w:author="Jeffrey Fleishmann" w:date="2018-09-14T14:01:00Z">
        <w:r w:rsidRPr="00AF2078">
          <w:t>“</w:t>
        </w:r>
        <w:r w:rsidR="00EB73F8">
          <w:t>8.</w:t>
        </w:r>
        <w:r w:rsidR="00EB73F8">
          <w:tab/>
        </w:r>
      </w:ins>
      <w:commentRangeStart w:id="48"/>
      <w:r w:rsidR="00237036" w:rsidRPr="00A41E65">
        <w:rPr>
          <w:b/>
          <w:u w:val="single"/>
        </w:rPr>
        <w:t>TERM</w:t>
      </w:r>
      <w:commentRangeEnd w:id="48"/>
      <w:r w:rsidR="00395537">
        <w:rPr>
          <w:rStyle w:val="CommentReference"/>
        </w:rPr>
        <w:commentReference w:id="48"/>
      </w:r>
      <w:r w:rsidR="005F0D4F">
        <w:rPr>
          <w:b/>
          <w:u w:val="single"/>
        </w:rPr>
        <w:t>.</w:t>
      </w:r>
    </w:p>
    <w:p w14:paraId="52A56F92" w14:textId="77777777" w:rsidR="00237036" w:rsidRDefault="00237036" w:rsidP="00AF2078">
      <w:pPr>
        <w:keepNext/>
        <w:ind w:left="1440"/>
        <w:jc w:val="both"/>
      </w:pPr>
    </w:p>
    <w:p w14:paraId="2FB616F2" w14:textId="77777777" w:rsidR="00237036" w:rsidRDefault="00CD55CD" w:rsidP="00AF2078">
      <w:pPr>
        <w:keepNext/>
        <w:ind w:left="1440"/>
        <w:jc w:val="both"/>
      </w:pPr>
      <w:del w:id="49" w:author="Jeffrey Fleishmann" w:date="2018-09-14T14:01:00Z">
        <w:r>
          <w:delText>“</w:delText>
        </w:r>
      </w:del>
      <w:r w:rsidR="00237036">
        <w:t xml:space="preserve">Unless earlier terminated pursuant to the terms hereof, this Agreement will be for a term of </w:t>
      </w:r>
      <w:del w:id="50" w:author="Jeffrey Fleishmann" w:date="2018-09-14T14:01:00Z">
        <w:r w:rsidR="00237036">
          <w:delText>one hundred twenty (120) months</w:delText>
        </w:r>
      </w:del>
      <w:ins w:id="51" w:author="Jeffrey Fleishmann" w:date="2018-09-14T14:01:00Z">
        <w:r w:rsidR="00AF2078">
          <w:t>ten years</w:t>
        </w:r>
      </w:ins>
      <w:r w:rsidR="00237036">
        <w:t xml:space="preserve"> commencing on </w:t>
      </w:r>
      <w:del w:id="52" w:author="Jeffrey Fleishmann" w:date="2018-09-14T14:01:00Z">
        <w:r w:rsidR="00237036">
          <w:delText>the date hereof</w:delText>
        </w:r>
      </w:del>
      <w:ins w:id="53" w:author="Jeffrey Fleishmann" w:date="2018-09-14T14:01:00Z">
        <w:r w:rsidR="00AF2078">
          <w:t>July 22, 2013,</w:t>
        </w:r>
      </w:ins>
      <w:r w:rsidR="00AF2078">
        <w:t xml:space="preserve"> </w:t>
      </w:r>
      <w:r w:rsidR="00237036">
        <w:t xml:space="preserve">and continuing for an initial term through </w:t>
      </w:r>
      <w:del w:id="54" w:author="Jeffrey Fleishmann" w:date="2018-09-14T14:01:00Z">
        <w:r w:rsidR="00237036">
          <w:delText xml:space="preserve">22 </w:delText>
        </w:r>
      </w:del>
      <w:r w:rsidR="00AF2078">
        <w:t>July</w:t>
      </w:r>
      <w:ins w:id="55" w:author="Jeffrey Fleishmann" w:date="2018-09-14T14:01:00Z">
        <w:r w:rsidR="00AF2078">
          <w:t xml:space="preserve"> 22,</w:t>
        </w:r>
      </w:ins>
      <w:r w:rsidR="00237036">
        <w:t xml:space="preserve"> 2023, and thereafter will automatically renew on a year-to-year basis unless one Party provides the other Party written notice of its intent not to renew at least sixty (60) days prior to </w:t>
      </w:r>
      <w:del w:id="56" w:author="Jeffrey Fleishmann" w:date="2018-09-14T14:01:00Z">
        <w:r w:rsidR="00237036">
          <w:delText>the</w:delText>
        </w:r>
      </w:del>
      <w:ins w:id="57" w:author="Jeffrey Fleishmann" w:date="2018-09-14T14:01:00Z">
        <w:r w:rsidR="00AF2078">
          <w:t>any</w:t>
        </w:r>
      </w:ins>
      <w:r w:rsidR="00237036">
        <w:t xml:space="preserve"> renewal date</w:t>
      </w:r>
      <w:r w:rsidR="00F7091F">
        <w:t>.</w:t>
      </w:r>
      <w:r w:rsidR="00237036">
        <w:t>”</w:t>
      </w:r>
    </w:p>
    <w:p w14:paraId="779B12C2" w14:textId="77777777" w:rsidR="00237036" w:rsidRDefault="00237036" w:rsidP="00237036">
      <w:pPr>
        <w:keepNext/>
        <w:ind w:left="1440"/>
        <w:jc w:val="both"/>
      </w:pPr>
    </w:p>
    <w:p w14:paraId="132B9C4F" w14:textId="77777777" w:rsidR="0007396A" w:rsidRDefault="0007396A" w:rsidP="00CD55CD">
      <w:pPr>
        <w:pStyle w:val="ListParagraph"/>
        <w:numPr>
          <w:ilvl w:val="0"/>
          <w:numId w:val="1"/>
        </w:numPr>
        <w:jc w:val="both"/>
      </w:pPr>
      <w:r>
        <w:t>Section 11 o</w:t>
      </w:r>
      <w:r w:rsidR="00F7091F">
        <w:t>f</w:t>
      </w:r>
      <w:r>
        <w:t xml:space="preserve"> the Agreement (Returns) </w:t>
      </w:r>
      <w:r w:rsidR="00CD55CD" w:rsidRPr="00CD55CD">
        <w:t>is hereby deleted in its entirety and replaced with the following:</w:t>
      </w:r>
    </w:p>
    <w:p w14:paraId="0B1831AF" w14:textId="77777777" w:rsidR="00466505" w:rsidRDefault="00466505" w:rsidP="001B2DC8">
      <w:pPr>
        <w:ind w:left="720"/>
        <w:jc w:val="both"/>
      </w:pPr>
    </w:p>
    <w:p w14:paraId="3A36B5C8" w14:textId="77777777" w:rsidR="00EB73F8" w:rsidRPr="00EB73F8" w:rsidRDefault="00F4617C" w:rsidP="001B2DC8">
      <w:pPr>
        <w:ind w:left="1350" w:hanging="180"/>
        <w:jc w:val="both"/>
        <w:rPr>
          <w:ins w:id="58" w:author="Jeffrey Fleishmann" w:date="2018-09-14T14:01:00Z"/>
          <w:b/>
          <w:u w:val="single"/>
        </w:rPr>
      </w:pPr>
      <w:r>
        <w:t xml:space="preserve"> </w:t>
      </w:r>
      <w:r w:rsidR="00466505">
        <w:t>“</w:t>
      </w:r>
      <w:ins w:id="59" w:author="Jeffrey Fleishmann" w:date="2018-09-14T14:01:00Z">
        <w:r w:rsidR="00EB73F8">
          <w:t>11.</w:t>
        </w:r>
        <w:r w:rsidR="00EB73F8">
          <w:tab/>
        </w:r>
        <w:r w:rsidR="00EB73F8" w:rsidRPr="00EB73F8">
          <w:rPr>
            <w:b/>
            <w:u w:val="single"/>
          </w:rPr>
          <w:t>RETURNS.</w:t>
        </w:r>
      </w:ins>
    </w:p>
    <w:p w14:paraId="5FE87DC4" w14:textId="77777777" w:rsidR="00EB73F8" w:rsidRDefault="00EB73F8" w:rsidP="001B2DC8">
      <w:pPr>
        <w:ind w:left="1350" w:hanging="180"/>
        <w:jc w:val="both"/>
        <w:rPr>
          <w:ins w:id="60" w:author="Jeffrey Fleishmann" w:date="2018-09-14T14:01:00Z"/>
        </w:rPr>
      </w:pPr>
    </w:p>
    <w:p w14:paraId="752DA64F" w14:textId="77777777" w:rsidR="00466505" w:rsidRDefault="0085730B" w:rsidP="00EB73F8">
      <w:pPr>
        <w:ind w:left="1350"/>
        <w:jc w:val="both"/>
      </w:pPr>
      <w:commentRangeStart w:id="61"/>
      <w:ins w:id="62" w:author="Jeffrey Fleishmann" w:date="2018-09-14T14:01:00Z">
        <w:r>
          <w:t>During</w:t>
        </w:r>
      </w:ins>
      <w:commentRangeEnd w:id="61"/>
      <w:r w:rsidR="003F7A30">
        <w:rPr>
          <w:rStyle w:val="CommentReference"/>
        </w:rPr>
        <w:commentReference w:id="61"/>
      </w:r>
      <w:ins w:id="63" w:author="Jeffrey Fleishmann" w:date="2018-09-14T14:01:00Z">
        <w:r>
          <w:t xml:space="preserve"> the warranty period (including following termination of this Agreement), </w:t>
        </w:r>
      </w:ins>
      <w:r w:rsidR="00466505">
        <w:t>Distributor may return for warranty claims only to Seller for credit, exchange</w:t>
      </w:r>
      <w:r w:rsidR="00F7091F">
        <w:t>,</w:t>
      </w:r>
      <w:r w:rsidR="00466505">
        <w:t xml:space="preserve"> or refund, any and all Products </w:t>
      </w:r>
      <w:r w:rsidR="00487397">
        <w:t>which</w:t>
      </w:r>
      <w:r w:rsidR="00466505">
        <w:t xml:space="preserve"> Distributor purchases</w:t>
      </w:r>
      <w:del w:id="64" w:author="Jeffrey Fleishmann" w:date="2018-09-14T14:01:00Z">
        <w:r w:rsidR="00466505">
          <w:delText xml:space="preserve"> within the warranty period.</w:delText>
        </w:r>
      </w:del>
      <w:ins w:id="65" w:author="Jeffrey Fleishmann" w:date="2018-09-14T14:01:00Z">
        <w:r w:rsidR="00466505">
          <w:t>.</w:t>
        </w:r>
      </w:ins>
      <w:r w:rsidR="00466505">
        <w:t xml:space="preserve"> Within 60 days of receipt, Seller has the right to dispute return claims. This return policy applies only in the event the Distributor returns product to the Seller</w:t>
      </w:r>
      <w:r w:rsidR="00F7091F">
        <w:t>.</w:t>
      </w:r>
      <w:r w:rsidR="00466505">
        <w:t>”</w:t>
      </w:r>
    </w:p>
    <w:p w14:paraId="73522A4B" w14:textId="77777777" w:rsidR="00CE5188" w:rsidRDefault="00CE5188" w:rsidP="001B2DC8">
      <w:pPr>
        <w:jc w:val="both"/>
      </w:pPr>
    </w:p>
    <w:p w14:paraId="322D7A5B" w14:textId="77777777" w:rsidR="0007396A" w:rsidRDefault="0007396A" w:rsidP="006A2BEC">
      <w:pPr>
        <w:pStyle w:val="ListParagraph"/>
        <w:numPr>
          <w:ilvl w:val="0"/>
          <w:numId w:val="1"/>
        </w:numPr>
        <w:jc w:val="both"/>
      </w:pPr>
      <w:r>
        <w:t>Section 15 o</w:t>
      </w:r>
      <w:r w:rsidR="00F7091F">
        <w:t>f</w:t>
      </w:r>
      <w:r>
        <w:t xml:space="preserve"> the Agreement (Counterparts)</w:t>
      </w:r>
      <w:r w:rsidR="00930546">
        <w:t xml:space="preserve"> </w:t>
      </w:r>
      <w:r w:rsidR="006A2BEC" w:rsidRPr="006A2BEC">
        <w:t>is hereby deleted in its entirety and replaced with the following:</w:t>
      </w:r>
    </w:p>
    <w:p w14:paraId="15BBB952" w14:textId="77777777" w:rsidR="0007396A" w:rsidRDefault="0007396A" w:rsidP="001B2DC8">
      <w:pPr>
        <w:ind w:left="720"/>
        <w:jc w:val="both"/>
      </w:pPr>
    </w:p>
    <w:p w14:paraId="5DC14479" w14:textId="77777777" w:rsidR="00EB73F8" w:rsidRDefault="0007396A" w:rsidP="001B2DC8">
      <w:pPr>
        <w:ind w:left="1440" w:hanging="180"/>
        <w:jc w:val="both"/>
        <w:rPr>
          <w:ins w:id="66" w:author="Jeffrey Fleishmann" w:date="2018-09-14T14:01:00Z"/>
        </w:rPr>
      </w:pPr>
      <w:del w:id="67" w:author="Jeffrey Fleishmann" w:date="2018-09-14T14:01:00Z">
        <w:r>
          <w:delText>“</w:delText>
        </w:r>
      </w:del>
      <w:ins w:id="68" w:author="Jeffrey Fleishmann" w:date="2018-09-14T14:01:00Z">
        <w:r>
          <w:t>“</w:t>
        </w:r>
        <w:r w:rsidR="00EB73F8">
          <w:t>15.</w:t>
        </w:r>
        <w:r w:rsidR="00EB73F8">
          <w:tab/>
        </w:r>
        <w:r w:rsidR="00EB73F8" w:rsidRPr="00EB73F8">
          <w:rPr>
            <w:b/>
            <w:u w:val="single"/>
          </w:rPr>
          <w:t>COUNTERPARTS.</w:t>
        </w:r>
      </w:ins>
    </w:p>
    <w:p w14:paraId="5A6CACF3" w14:textId="77777777" w:rsidR="00EB73F8" w:rsidRDefault="00EB73F8" w:rsidP="001B2DC8">
      <w:pPr>
        <w:ind w:left="1440" w:hanging="180"/>
        <w:jc w:val="both"/>
        <w:rPr>
          <w:ins w:id="69" w:author="Jeffrey Fleishmann" w:date="2018-09-14T14:01:00Z"/>
        </w:rPr>
      </w:pPr>
    </w:p>
    <w:p w14:paraId="1633BBB3" w14:textId="77777777" w:rsidR="0007396A" w:rsidRDefault="0007396A" w:rsidP="00EB73F8">
      <w:pPr>
        <w:ind w:left="1440"/>
        <w:jc w:val="both"/>
      </w:pPr>
      <w:r>
        <w:t>This Agreement and any Amendments together will constitute one in the same instrument.</w:t>
      </w:r>
      <w:r w:rsidR="00CE5188">
        <w:t xml:space="preserve"> </w:t>
      </w:r>
      <w:r w:rsidR="00DC7E18">
        <w:t xml:space="preserve">Resulting Purchase Orders will conform to the Terms &amp; Conditions herein. </w:t>
      </w:r>
      <w:r w:rsidR="00CE5188">
        <w:t>Any Amendments</w:t>
      </w:r>
      <w:r w:rsidR="00DC7E18">
        <w:t xml:space="preserve"> or Purchase Orders</w:t>
      </w:r>
      <w:r w:rsidR="00CE5188">
        <w:t xml:space="preserve"> require a signature from the authorized member of the “</w:t>
      </w:r>
      <w:r w:rsidR="00DC7E18">
        <w:t>Parties</w:t>
      </w:r>
      <w:r>
        <w:t>”</w:t>
      </w:r>
      <w:r w:rsidR="00930546">
        <w:t>.</w:t>
      </w:r>
      <w:r w:rsidR="00F7091F">
        <w:t>”</w:t>
      </w:r>
    </w:p>
    <w:p w14:paraId="59B47833" w14:textId="77777777" w:rsidR="0007396A" w:rsidRDefault="0007396A" w:rsidP="001B2DC8">
      <w:pPr>
        <w:jc w:val="both"/>
      </w:pPr>
    </w:p>
    <w:p w14:paraId="7B7422E0" w14:textId="77777777" w:rsidR="00017661" w:rsidRDefault="00017661" w:rsidP="00A41E65">
      <w:pPr>
        <w:pStyle w:val="ListParagraph"/>
        <w:numPr>
          <w:ilvl w:val="0"/>
          <w:numId w:val="1"/>
        </w:numPr>
        <w:jc w:val="both"/>
      </w:pPr>
      <w:r>
        <w:t>Section 17 of the Agreement (Permits, Customs Clearances and Duties) is hereby amended by adding the following paragraph immediately after the end of such section:</w:t>
      </w:r>
    </w:p>
    <w:p w14:paraId="316AF039" w14:textId="77777777" w:rsidR="00395537" w:rsidRDefault="00395537" w:rsidP="00395537">
      <w:pPr>
        <w:jc w:val="both"/>
      </w:pPr>
    </w:p>
    <w:p w14:paraId="6E8E967E" w14:textId="77777777" w:rsidR="00395537" w:rsidRDefault="00395537" w:rsidP="00395537">
      <w:pPr>
        <w:ind w:left="1440" w:hanging="180"/>
        <w:jc w:val="both"/>
        <w:rPr>
          <w:ins w:id="70" w:author="Jeffrey Fleishmann" w:date="2018-09-14T14:01:00Z"/>
        </w:rPr>
      </w:pPr>
      <w:del w:id="71" w:author="Jeffrey Fleishmann" w:date="2018-09-14T14:01:00Z">
        <w:r>
          <w:delText>“</w:delText>
        </w:r>
      </w:del>
      <w:ins w:id="72" w:author="Jeffrey Fleishmann" w:date="2018-09-14T14:01:00Z">
        <w:r>
          <w:t>“1</w:t>
        </w:r>
      </w:ins>
      <w:ins w:id="73" w:author="Boylan, Katelyn M [US] (AS)" w:date="2018-09-18T09:45:00Z">
        <w:r>
          <w:t>7</w:t>
        </w:r>
      </w:ins>
      <w:ins w:id="74" w:author="Jeffrey Fleishmann" w:date="2018-09-14T14:01:00Z">
        <w:r>
          <w:t>.</w:t>
        </w:r>
        <w:r>
          <w:tab/>
        </w:r>
      </w:ins>
      <w:ins w:id="75" w:author="Boylan, Katelyn M [US] (AS)" w:date="2018-09-18T10:28:00Z">
        <w:r w:rsidR="00BA71D1" w:rsidRPr="00BA71D1">
          <w:rPr>
            <w:b/>
            <w:rPrChange w:id="76" w:author="Boylan, Katelyn M [US] (AS)" w:date="2018-09-18T10:28:00Z">
              <w:rPr/>
            </w:rPrChange>
          </w:rPr>
          <w:t>PERMITS, CUSTOMS CLEARANCES AND DUTIES</w:t>
        </w:r>
      </w:ins>
    </w:p>
    <w:p w14:paraId="6F304D2B" w14:textId="77777777" w:rsidR="00395537" w:rsidRDefault="00395537" w:rsidP="00395537">
      <w:pPr>
        <w:jc w:val="both"/>
      </w:pPr>
    </w:p>
    <w:p w14:paraId="2B0D4BF4" w14:textId="77777777" w:rsidR="00017661" w:rsidRDefault="00017661" w:rsidP="00017661">
      <w:pPr>
        <w:ind w:left="720"/>
        <w:jc w:val="both"/>
      </w:pPr>
    </w:p>
    <w:p w14:paraId="3827A7AF" w14:textId="77777777" w:rsidR="00017661" w:rsidRDefault="00017661" w:rsidP="00C66047">
      <w:pPr>
        <w:ind w:left="1440"/>
        <w:jc w:val="both"/>
      </w:pPr>
      <w:r>
        <w:t>“The</w:t>
      </w:r>
      <w:r w:rsidR="00EB73F8">
        <w:t xml:space="preserve"> </w:t>
      </w:r>
      <w:del w:id="77" w:author="Jeffrey Fleishmann" w:date="2018-09-14T14:01:00Z">
        <w:r w:rsidR="00FA4F4F">
          <w:delText>“</w:delText>
        </w:r>
      </w:del>
      <w:r>
        <w:t>Parties</w:t>
      </w:r>
      <w:del w:id="78" w:author="Jeffrey Fleishmann" w:date="2018-09-14T14:01:00Z">
        <w:r w:rsidR="00FA4F4F">
          <w:delText>”</w:delText>
        </w:r>
      </w:del>
      <w:r>
        <w:t xml:space="preserve"> acknowledge that Distributor is responsible for obtaining the export licenses and permits with respect to the Products; provided, that Seller agrees to reasonably assist Distributor with any requests regarding the identification or classification of the Products for export compliance purposes”</w:t>
      </w:r>
      <w:r w:rsidR="00930546">
        <w:t>.</w:t>
      </w:r>
    </w:p>
    <w:p w14:paraId="6458A875" w14:textId="77777777" w:rsidR="00017661" w:rsidRDefault="00017661" w:rsidP="00017661">
      <w:pPr>
        <w:ind w:left="720"/>
        <w:jc w:val="both"/>
        <w:rPr>
          <w:del w:id="79" w:author="Jeffrey Fleishmann" w:date="2018-09-14T14:01:00Z"/>
        </w:rPr>
      </w:pPr>
    </w:p>
    <w:p w14:paraId="38438013" w14:textId="77777777" w:rsidR="008552F0" w:rsidRDefault="00017661" w:rsidP="008552F0">
      <w:pPr>
        <w:pStyle w:val="ListParagraph"/>
        <w:numPr>
          <w:ilvl w:val="0"/>
          <w:numId w:val="1"/>
        </w:numPr>
        <w:jc w:val="both"/>
        <w:rPr>
          <w:del w:id="80" w:author="Jeffrey Fleishmann" w:date="2018-09-14T14:01:00Z"/>
        </w:rPr>
      </w:pPr>
      <w:del w:id="81" w:author="Jeffrey Fleishmann" w:date="2018-09-14T14:01:00Z">
        <w:r>
          <w:delText xml:space="preserve">Section 20 of the Agreement (Penalty for Late Delivery) is </w:delText>
        </w:r>
        <w:r w:rsidR="00237036">
          <w:delText xml:space="preserve">hereby </w:delText>
        </w:r>
        <w:r>
          <w:delText xml:space="preserve">amended by </w:delText>
        </w:r>
        <w:r w:rsidR="008552F0">
          <w:delText>updating paragraph one to state:</w:delText>
        </w:r>
      </w:del>
    </w:p>
    <w:p w14:paraId="10951E24" w14:textId="77777777" w:rsidR="00017661" w:rsidRDefault="00017661" w:rsidP="00017661">
      <w:pPr>
        <w:pStyle w:val="ListParagraph"/>
        <w:rPr>
          <w:del w:id="82" w:author="Jeffrey Fleishmann" w:date="2018-09-14T14:01:00Z"/>
        </w:rPr>
      </w:pPr>
    </w:p>
    <w:p w14:paraId="43B1F843" w14:textId="77777777" w:rsidR="00F86F59" w:rsidRDefault="00F86F59" w:rsidP="00C66047">
      <w:pPr>
        <w:ind w:left="1440"/>
        <w:jc w:val="both"/>
        <w:rPr>
          <w:del w:id="83" w:author="Jeffrey Fleishmann" w:date="2018-09-14T14:01:00Z"/>
        </w:rPr>
      </w:pPr>
      <w:del w:id="84" w:author="Jeffrey Fleishmann" w:date="2018-09-14T14:01:00Z">
        <w:r>
          <w:delText xml:space="preserve">“In the event any failure to perform or delay in performance by Seller under this Agreement arises out of causes other than those excused under the clause entitled “Excusable Delays” </w:delText>
        </w:r>
        <w:r w:rsidRPr="00BC2C81">
          <w:rPr>
            <w:highlight w:val="yellow"/>
            <w:rPrChange w:id="85" w:author="Boylan, Katelyn M [US] (AS)" w:date="2018-09-18T09:56:00Z">
              <w:rPr/>
            </w:rPrChange>
          </w:rPr>
          <w:delText xml:space="preserve">and after the </w:delText>
        </w:r>
        <w:r w:rsidR="00B93B28" w:rsidRPr="00BC2C81">
          <w:rPr>
            <w:highlight w:val="yellow"/>
            <w:rPrChange w:id="86" w:author="Boylan, Katelyn M [US] (AS)" w:date="2018-09-18T09:56:00Z">
              <w:rPr/>
            </w:rPrChange>
          </w:rPr>
          <w:delText xml:space="preserve"> latest Purchase Order</w:delText>
        </w:r>
      </w:del>
      <w:del w:id="87" w:author="Boylan, Kate [US] (AS)" w:date="2018-09-18T16:08:00Z">
        <w:r w:rsidR="00B93B28" w:rsidRPr="00BC2C81" w:rsidDel="003F7A30">
          <w:rPr>
            <w:highlight w:val="yellow"/>
            <w:rPrChange w:id="88" w:author="Boylan, Katelyn M [US] (AS)" w:date="2018-09-18T09:56:00Z">
              <w:rPr/>
            </w:rPrChange>
          </w:rPr>
          <w:delText xml:space="preserve"> </w:delText>
        </w:r>
        <w:r w:rsidRPr="00BC2C81" w:rsidDel="003F7A30">
          <w:rPr>
            <w:highlight w:val="yellow"/>
            <w:rPrChange w:id="89" w:author="Boylan, Katelyn M [US] (AS)" w:date="2018-09-18T09:56:00Z">
              <w:rPr/>
            </w:rPrChange>
          </w:rPr>
          <w:delText xml:space="preserve"> </w:delText>
        </w:r>
      </w:del>
      <w:del w:id="90" w:author="Jeffrey Fleishmann" w:date="2018-09-14T14:01:00Z">
        <w:r w:rsidR="00487397" w:rsidRPr="00BC2C81">
          <w:rPr>
            <w:highlight w:val="yellow"/>
            <w:rPrChange w:id="91" w:author="Boylan, Katelyn M [US] (AS)" w:date="2018-09-18T09:56:00Z">
              <w:rPr/>
            </w:rPrChange>
          </w:rPr>
          <w:delText xml:space="preserve">delivery </w:delText>
        </w:r>
        <w:r w:rsidRPr="00BC2C81">
          <w:rPr>
            <w:highlight w:val="yellow"/>
            <w:rPrChange w:id="92" w:author="Boylan, Katelyn M [US] (AS)" w:date="2018-09-18T09:56:00Z">
              <w:rPr/>
            </w:rPrChange>
          </w:rPr>
          <w:delText xml:space="preserve">date on the Purchase Order the following shall </w:delText>
        </w:r>
        <w:commentRangeStart w:id="93"/>
        <w:r w:rsidRPr="00BC2C81">
          <w:rPr>
            <w:highlight w:val="yellow"/>
            <w:rPrChange w:id="94" w:author="Boylan, Katelyn M [US] (AS)" w:date="2018-09-18T09:56:00Z">
              <w:rPr/>
            </w:rPrChange>
          </w:rPr>
          <w:delText>apply</w:delText>
        </w:r>
      </w:del>
      <w:commentRangeEnd w:id="93"/>
      <w:r w:rsidR="00971BF3">
        <w:rPr>
          <w:rStyle w:val="CommentReference"/>
        </w:rPr>
        <w:commentReference w:id="93"/>
      </w:r>
      <w:del w:id="95" w:author="Jeffrey Fleishmann" w:date="2018-09-14T14:01:00Z">
        <w:r w:rsidRPr="00BC2C81">
          <w:rPr>
            <w:highlight w:val="yellow"/>
            <w:rPrChange w:id="96" w:author="Boylan, Katelyn M [US] (AS)" w:date="2018-09-18T09:56:00Z">
              <w:rPr/>
            </w:rPrChange>
          </w:rPr>
          <w:delText>:”</w:delText>
        </w:r>
      </w:del>
    </w:p>
    <w:p w14:paraId="1D8DEA20" w14:textId="77777777" w:rsidR="008552F0" w:rsidRDefault="008552F0" w:rsidP="00C66047">
      <w:pPr>
        <w:ind w:left="1440"/>
        <w:jc w:val="both"/>
        <w:rPr>
          <w:del w:id="97" w:author="Jeffrey Fleishmann" w:date="2018-09-14T14:01:00Z"/>
        </w:rPr>
      </w:pPr>
    </w:p>
    <w:p w14:paraId="685B818C" w14:textId="77777777" w:rsidR="00017661" w:rsidRDefault="00017661" w:rsidP="00017661">
      <w:pPr>
        <w:ind w:left="720"/>
        <w:jc w:val="both"/>
      </w:pPr>
    </w:p>
    <w:p w14:paraId="1985D358" w14:textId="77777777" w:rsidR="00017661" w:rsidRDefault="008E7489" w:rsidP="00BA71D1">
      <w:pPr>
        <w:pStyle w:val="ListParagraph"/>
        <w:numPr>
          <w:ilvl w:val="0"/>
          <w:numId w:val="1"/>
        </w:numPr>
        <w:jc w:val="both"/>
      </w:pPr>
      <w:r>
        <w:t>The Agreement is hereby amended by adding a</w:t>
      </w:r>
      <w:r w:rsidR="00C66047">
        <w:t xml:space="preserve"> new Section</w:t>
      </w:r>
      <w:r>
        <w:t xml:space="preserve"> 21</w:t>
      </w:r>
      <w:r w:rsidR="00C66047">
        <w:t xml:space="preserve"> </w:t>
      </w:r>
      <w:r>
        <w:t>to</w:t>
      </w:r>
      <w:r w:rsidR="00C66047">
        <w:t xml:space="preserve"> the Agreement immediately below Section 20, as follows: </w:t>
      </w:r>
    </w:p>
    <w:p w14:paraId="3E0997A2" w14:textId="77777777" w:rsidR="008E7489" w:rsidRDefault="008E7489" w:rsidP="008E7489">
      <w:pPr>
        <w:jc w:val="both"/>
      </w:pPr>
    </w:p>
    <w:p w14:paraId="110AF254" w14:textId="77777777" w:rsidR="008E7489" w:rsidRDefault="00A7701A" w:rsidP="00EB73F8">
      <w:pPr>
        <w:keepNext/>
        <w:ind w:left="1440"/>
        <w:jc w:val="both"/>
      </w:pPr>
      <w:ins w:id="98" w:author="Jeffrey Fleishmann" w:date="2018-09-14T14:01:00Z">
        <w:r>
          <w:t>“21.</w:t>
        </w:r>
        <w:r>
          <w:tab/>
        </w:r>
      </w:ins>
      <w:r w:rsidR="008E7489" w:rsidRPr="008E7489">
        <w:rPr>
          <w:b/>
          <w:u w:val="single"/>
        </w:rPr>
        <w:t>NO OFFSETS</w:t>
      </w:r>
      <w:r w:rsidR="005F0D4F">
        <w:rPr>
          <w:b/>
          <w:u w:val="single"/>
        </w:rPr>
        <w:t>.</w:t>
      </w:r>
    </w:p>
    <w:p w14:paraId="6BFF3723" w14:textId="77777777" w:rsidR="008E7489" w:rsidRDefault="008E7489" w:rsidP="00EB73F8">
      <w:pPr>
        <w:keepNext/>
        <w:ind w:left="1440"/>
        <w:jc w:val="both"/>
      </w:pPr>
    </w:p>
    <w:p w14:paraId="38F32384" w14:textId="77777777" w:rsidR="008E7489" w:rsidRDefault="008E7489" w:rsidP="00EB73F8">
      <w:pPr>
        <w:keepNext/>
        <w:ind w:left="1440"/>
        <w:jc w:val="both"/>
      </w:pPr>
      <w:r>
        <w:t xml:space="preserve">Unless agreed in advance by the </w:t>
      </w:r>
      <w:r w:rsidR="00F86F59">
        <w:t>“</w:t>
      </w:r>
      <w:r>
        <w:t>Parties</w:t>
      </w:r>
      <w:r w:rsidR="00F86F59">
        <w:t>”</w:t>
      </w:r>
      <w:r>
        <w:t xml:space="preserve"> in writing, Seller shall not be required to participate in any offset programs for the benefit of Distributor with respect to the Products and this Agreement.”</w:t>
      </w:r>
    </w:p>
    <w:p w14:paraId="62A644B6" w14:textId="77777777" w:rsidR="008E7489" w:rsidRDefault="008E7489" w:rsidP="008E7489">
      <w:pPr>
        <w:jc w:val="both"/>
      </w:pPr>
    </w:p>
    <w:p w14:paraId="1FA6D814" w14:textId="77777777" w:rsidR="008E7489" w:rsidRDefault="008E7489" w:rsidP="002E1CF3">
      <w:pPr>
        <w:pStyle w:val="ListParagraph"/>
        <w:numPr>
          <w:ilvl w:val="0"/>
          <w:numId w:val="1"/>
        </w:numPr>
        <w:jc w:val="both"/>
      </w:pPr>
      <w:r>
        <w:t>The Agreement is hereby amended by adding a new Section 22 to the Agreement immediately below new Section 21, as follows:</w:t>
      </w:r>
    </w:p>
    <w:p w14:paraId="5EBC4890" w14:textId="77777777" w:rsidR="008E7489" w:rsidRDefault="008E7489" w:rsidP="008E7489">
      <w:pPr>
        <w:ind w:left="720"/>
        <w:jc w:val="both"/>
      </w:pPr>
    </w:p>
    <w:p w14:paraId="78389938" w14:textId="77777777" w:rsidR="008E7489" w:rsidRDefault="00A7701A" w:rsidP="008E7489">
      <w:pPr>
        <w:ind w:left="1440"/>
        <w:jc w:val="both"/>
      </w:pPr>
      <w:ins w:id="99" w:author="Jeffrey Fleishmann" w:date="2018-09-14T14:01:00Z">
        <w:r w:rsidRPr="00A7701A">
          <w:t>“</w:t>
        </w:r>
        <w:r>
          <w:t>22.</w:t>
        </w:r>
        <w:r>
          <w:tab/>
        </w:r>
      </w:ins>
      <w:r w:rsidR="008E7489" w:rsidRPr="008E7489">
        <w:rPr>
          <w:b/>
          <w:u w:val="single"/>
        </w:rPr>
        <w:t>LIMITATION OF LIABILITY</w:t>
      </w:r>
      <w:r w:rsidR="005F0D4F">
        <w:rPr>
          <w:b/>
          <w:u w:val="single"/>
        </w:rPr>
        <w:t>.</w:t>
      </w:r>
    </w:p>
    <w:p w14:paraId="2E5B028A" w14:textId="77777777" w:rsidR="008E7489" w:rsidRDefault="008E7489" w:rsidP="008E7489">
      <w:pPr>
        <w:ind w:left="1440"/>
        <w:jc w:val="both"/>
      </w:pPr>
    </w:p>
    <w:p w14:paraId="747D3216" w14:textId="77777777" w:rsidR="008E7489" w:rsidRDefault="00237091" w:rsidP="008E7489">
      <w:pPr>
        <w:ind w:left="1440"/>
        <w:jc w:val="both"/>
      </w:pPr>
      <w:r w:rsidRPr="008E7489">
        <w:t>Neither party hereto shall be liable to the other for any special, consequential, incidental, punitive or exemplary damages of any kind whatsoever</w:t>
      </w:r>
      <w:r>
        <w:t xml:space="preserve"> a</w:t>
      </w:r>
      <w:r w:rsidRPr="008E7489">
        <w:t xml:space="preserve">rising out of or in connection with </w:t>
      </w:r>
      <w:r>
        <w:t xml:space="preserve">its </w:t>
      </w:r>
      <w:r w:rsidRPr="008E7489">
        <w:t xml:space="preserve">performance or failure to perform under this </w:t>
      </w:r>
      <w:r>
        <w:t>Agreement</w:t>
      </w:r>
      <w:r w:rsidRPr="008E7489">
        <w:t>, whether such liability is asserted on the basis of warranty, contract, tort or otherwise</w:t>
      </w:r>
      <w:r w:rsidR="006F2144">
        <w:t>.</w:t>
      </w:r>
      <w:r w:rsidR="008E7489">
        <w:t>”</w:t>
      </w:r>
    </w:p>
    <w:p w14:paraId="01F75A8D" w14:textId="77777777" w:rsidR="008E7489" w:rsidRDefault="008E7489" w:rsidP="008E7489">
      <w:pPr>
        <w:ind w:left="360"/>
        <w:jc w:val="both"/>
      </w:pPr>
    </w:p>
    <w:p w14:paraId="09597DB6" w14:textId="77777777" w:rsidR="0085730B" w:rsidRDefault="00A7701A" w:rsidP="002E1CF3">
      <w:pPr>
        <w:pStyle w:val="ListParagraph"/>
        <w:numPr>
          <w:ilvl w:val="0"/>
          <w:numId w:val="1"/>
        </w:numPr>
        <w:jc w:val="both"/>
        <w:rPr>
          <w:ins w:id="100" w:author="Jeffrey Fleishmann" w:date="2018-09-14T14:01:00Z"/>
        </w:rPr>
      </w:pPr>
      <w:ins w:id="101" w:author="Jeffrey Fleishmann" w:date="2018-09-14T14:01:00Z">
        <w:r>
          <w:t>The Agreement is hereby amended by adding a new Section 23 to the Agreement immediately below new Section 22, as follows:</w:t>
        </w:r>
      </w:ins>
    </w:p>
    <w:p w14:paraId="49386238" w14:textId="77777777" w:rsidR="00A7701A" w:rsidRDefault="00A7701A" w:rsidP="00A7701A">
      <w:pPr>
        <w:pStyle w:val="ListParagraph"/>
        <w:jc w:val="both"/>
        <w:rPr>
          <w:ins w:id="102" w:author="Jeffrey Fleishmann" w:date="2018-09-14T14:01:00Z"/>
        </w:rPr>
      </w:pPr>
    </w:p>
    <w:p w14:paraId="131CEA89" w14:textId="77777777" w:rsidR="00A7701A" w:rsidRDefault="00A7701A" w:rsidP="00A7701A">
      <w:pPr>
        <w:pStyle w:val="ListParagraph"/>
        <w:ind w:left="1440"/>
        <w:jc w:val="both"/>
        <w:rPr>
          <w:ins w:id="103" w:author="Jeffrey Fleishmann" w:date="2018-09-14T14:01:00Z"/>
        </w:rPr>
      </w:pPr>
      <w:ins w:id="104" w:author="Jeffrey Fleishmann" w:date="2018-09-14T14:01:00Z">
        <w:r>
          <w:t>“23.</w:t>
        </w:r>
        <w:r>
          <w:tab/>
        </w:r>
        <w:r w:rsidRPr="00EB73F8">
          <w:rPr>
            <w:b/>
            <w:u w:val="single"/>
          </w:rPr>
          <w:t>INTELLECTUAL PROPERTY</w:t>
        </w:r>
        <w:r w:rsidR="00EB73F8" w:rsidRPr="00EB73F8">
          <w:rPr>
            <w:b/>
            <w:u w:val="single"/>
          </w:rPr>
          <w:t xml:space="preserve"> INFRINGEMENT DEFENSE</w:t>
        </w:r>
        <w:r w:rsidRPr="00EB73F8">
          <w:rPr>
            <w:b/>
            <w:u w:val="single"/>
          </w:rPr>
          <w:t>.</w:t>
        </w:r>
      </w:ins>
    </w:p>
    <w:p w14:paraId="575E390C" w14:textId="77777777" w:rsidR="00A7701A" w:rsidRDefault="00A7701A" w:rsidP="00A7701A">
      <w:pPr>
        <w:pStyle w:val="ListParagraph"/>
        <w:ind w:left="1440"/>
        <w:jc w:val="both"/>
        <w:rPr>
          <w:ins w:id="105" w:author="Jeffrey Fleishmann" w:date="2018-09-14T14:01:00Z"/>
        </w:rPr>
      </w:pPr>
    </w:p>
    <w:p w14:paraId="54BF72CD" w14:textId="77777777" w:rsidR="00EB73F8" w:rsidRDefault="00EB73F8" w:rsidP="00EB73F8">
      <w:pPr>
        <w:pStyle w:val="ListParagraph"/>
        <w:ind w:left="1440"/>
        <w:jc w:val="both"/>
        <w:rPr>
          <w:ins w:id="106" w:author="Jeffrey Fleishmann" w:date="2018-09-14T14:01:00Z"/>
        </w:rPr>
      </w:pPr>
      <w:commentRangeStart w:id="107"/>
      <w:ins w:id="108" w:author="Jeffrey Fleishmann" w:date="2018-09-14T14:01:00Z">
        <w:r>
          <w:t>Seller</w:t>
        </w:r>
      </w:ins>
      <w:commentRangeEnd w:id="107"/>
      <w:r w:rsidR="000D2A22">
        <w:rPr>
          <w:rStyle w:val="CommentReference"/>
        </w:rPr>
        <w:commentReference w:id="107"/>
      </w:r>
      <w:ins w:id="109" w:author="Jeffrey Fleishmann" w:date="2018-09-14T14:01:00Z">
        <w:r>
          <w:t xml:space="preserve"> agrees to indemnify Distributor and defend at its own expense any suit, action or claim which may be brought against Distributor, its affiliates, directors, officers, agents, successors, assigns, or customers for alleged infringement of any United States or foreign patent, trademark, copyright or other third party intellectual property rights, arising out of or in connection with any Product.</w:t>
        </w:r>
      </w:ins>
    </w:p>
    <w:p w14:paraId="4FA3FC76" w14:textId="77777777" w:rsidR="00EB73F8" w:rsidRDefault="00EB73F8" w:rsidP="00EB73F8">
      <w:pPr>
        <w:pStyle w:val="ListParagraph"/>
        <w:ind w:left="1440"/>
        <w:jc w:val="both"/>
        <w:rPr>
          <w:ins w:id="110" w:author="Jeffrey Fleishmann" w:date="2018-09-14T14:01:00Z"/>
        </w:rPr>
      </w:pPr>
    </w:p>
    <w:p w14:paraId="61191A79" w14:textId="77777777" w:rsidR="00A7701A" w:rsidRDefault="00EB73F8" w:rsidP="00A7701A">
      <w:pPr>
        <w:pStyle w:val="ListParagraph"/>
        <w:ind w:left="1440"/>
        <w:jc w:val="both"/>
        <w:rPr>
          <w:ins w:id="111" w:author="Jeffrey Fleishmann" w:date="2018-09-14T14:01:00Z"/>
        </w:rPr>
      </w:pPr>
      <w:commentRangeStart w:id="112"/>
      <w:ins w:id="113" w:author="Jeffrey Fleishmann" w:date="2018-09-14T14:01:00Z">
        <w:r>
          <w:t>In</w:t>
        </w:r>
      </w:ins>
      <w:commentRangeEnd w:id="112"/>
      <w:r w:rsidR="000D2A22">
        <w:rPr>
          <w:rStyle w:val="CommentReference"/>
        </w:rPr>
        <w:commentReference w:id="112"/>
      </w:r>
      <w:ins w:id="114" w:author="Jeffrey Fleishmann" w:date="2018-09-14T14:01:00Z">
        <w:r>
          <w:t xml:space="preserve"> the event any Product furnished hereunder is determined to have infringed any copyright or patent with respect to which Seller </w:t>
        </w:r>
        <w:bookmarkStart w:id="115" w:name="_GoBack"/>
        <w:bookmarkEnd w:id="115"/>
        <w:r>
          <w:t xml:space="preserve">has an obligation to indemnify, Seller may, at its option and expense:  (i) procure for Distributor the right to continue using the Product, (ii) replace or modify the Product so that it becomes non-infringing, or (iii) grant Distributor a refund for such Product.  </w:t>
        </w:r>
      </w:ins>
    </w:p>
    <w:p w14:paraId="1B198B78" w14:textId="77777777" w:rsidR="00A7701A" w:rsidRDefault="00A7701A" w:rsidP="00A7701A">
      <w:pPr>
        <w:pStyle w:val="ListParagraph"/>
        <w:jc w:val="both"/>
        <w:rPr>
          <w:ins w:id="116" w:author="Jeffrey Fleishmann" w:date="2018-09-14T14:01:00Z"/>
        </w:rPr>
      </w:pPr>
    </w:p>
    <w:p w14:paraId="3E084992" w14:textId="77777777" w:rsidR="00A7701A" w:rsidRDefault="00A7701A" w:rsidP="002E1CF3">
      <w:pPr>
        <w:pStyle w:val="ListParagraph"/>
        <w:numPr>
          <w:ilvl w:val="0"/>
          <w:numId w:val="1"/>
        </w:numPr>
        <w:jc w:val="both"/>
        <w:rPr>
          <w:ins w:id="117" w:author="Jeffrey Fleishmann" w:date="2018-09-14T14:01:00Z"/>
        </w:rPr>
      </w:pPr>
      <w:ins w:id="118" w:author="Jeffrey Fleishmann" w:date="2018-09-14T14:01:00Z">
        <w:r>
          <w:t>The Agreement is hereby amended by adding a new Section 23 to the Agreement immediately below new Section 22, as follows:</w:t>
        </w:r>
      </w:ins>
    </w:p>
    <w:p w14:paraId="5EFB2ABF" w14:textId="77777777" w:rsidR="00A7701A" w:rsidRDefault="00A7701A" w:rsidP="00A7701A">
      <w:pPr>
        <w:pStyle w:val="ListParagraph"/>
        <w:jc w:val="both"/>
        <w:rPr>
          <w:ins w:id="119" w:author="Jeffrey Fleishmann" w:date="2018-09-14T14:01:00Z"/>
        </w:rPr>
      </w:pPr>
    </w:p>
    <w:p w14:paraId="64A3D0E1" w14:textId="77777777" w:rsidR="00A7701A" w:rsidRDefault="00A7701A" w:rsidP="00A7701A">
      <w:pPr>
        <w:pStyle w:val="ListParagraph"/>
        <w:ind w:left="1440"/>
        <w:jc w:val="both"/>
        <w:rPr>
          <w:ins w:id="120" w:author="Jeffrey Fleishmann" w:date="2018-09-14T14:01:00Z"/>
        </w:rPr>
      </w:pPr>
      <w:ins w:id="121" w:author="Jeffrey Fleishmann" w:date="2018-09-14T14:01:00Z">
        <w:r>
          <w:t>“24.</w:t>
        </w:r>
        <w:r>
          <w:tab/>
        </w:r>
        <w:r w:rsidRPr="00A7701A">
          <w:rPr>
            <w:b/>
            <w:u w:val="single"/>
          </w:rPr>
          <w:t>SURVIVAL.</w:t>
        </w:r>
      </w:ins>
    </w:p>
    <w:p w14:paraId="7B912C5D" w14:textId="77777777" w:rsidR="00A7701A" w:rsidRDefault="00A7701A" w:rsidP="00A7701A">
      <w:pPr>
        <w:pStyle w:val="ListParagraph"/>
        <w:rPr>
          <w:ins w:id="122" w:author="Jeffrey Fleishmann" w:date="2018-09-14T14:01:00Z"/>
        </w:rPr>
      </w:pPr>
    </w:p>
    <w:p w14:paraId="0B5FE9D1" w14:textId="77777777" w:rsidR="00A7701A" w:rsidRDefault="00A7701A" w:rsidP="004B2137">
      <w:pPr>
        <w:pStyle w:val="ListParagraph"/>
        <w:ind w:left="1440"/>
        <w:jc w:val="both"/>
        <w:rPr>
          <w:ins w:id="123" w:author="Jeffrey Fleishmann" w:date="2018-09-14T14:01:00Z"/>
        </w:rPr>
      </w:pPr>
      <w:ins w:id="124" w:author="Jeffrey Fleishmann" w:date="2018-09-14T14:01:00Z">
        <w:r>
          <w:t>The following sections of this Agreement shall survive any expiration or termination hereof</w:t>
        </w:r>
      </w:ins>
      <w:ins w:id="125" w:author="Boylan, Kate [US] (AS)" w:date="2018-09-18T16:17:00Z">
        <w:r w:rsidR="000D2A22">
          <w:t xml:space="preserve"> until such time the warranty period expires on the active Purchase Orders at time of Contractual end date</w:t>
        </w:r>
      </w:ins>
      <w:ins w:id="126" w:author="Boylan, Kate [US] (AS)" w:date="2018-09-18T16:18:00Z">
        <w:r w:rsidR="000D2A22">
          <w:t xml:space="preserve"> of overarching Agreement</w:t>
        </w:r>
      </w:ins>
      <w:ins w:id="127" w:author="Jeffrey Fleishmann" w:date="2018-09-14T14:01:00Z">
        <w:r>
          <w:t xml:space="preserve">:  Section 7 (Warranty); Section 11 (Returns); </w:t>
        </w:r>
        <w:r w:rsidR="004B2137">
          <w:t>Section 14 (Governing Law); Section 19 (Confidential Information and Trade Secrets); Section 22 (Limitation of Liability); Section 23 (Intellectual Property).</w:t>
        </w:r>
      </w:ins>
    </w:p>
    <w:p w14:paraId="7999BE7B" w14:textId="77777777" w:rsidR="00A7701A" w:rsidRDefault="00A7701A" w:rsidP="00A7701A">
      <w:pPr>
        <w:pStyle w:val="ListParagraph"/>
        <w:rPr>
          <w:ins w:id="128" w:author="Jeffrey Fleishmann" w:date="2018-09-14T14:01:00Z"/>
        </w:rPr>
      </w:pPr>
    </w:p>
    <w:p w14:paraId="1A2D606F" w14:textId="77777777" w:rsidR="00260734" w:rsidRPr="00BB6435" w:rsidRDefault="00FB0816" w:rsidP="002E1CF3">
      <w:pPr>
        <w:pStyle w:val="ListParagraph"/>
        <w:numPr>
          <w:ilvl w:val="0"/>
          <w:numId w:val="1"/>
        </w:numPr>
        <w:jc w:val="both"/>
      </w:pPr>
      <w:r w:rsidRPr="00BB6435">
        <w:t>Except</w:t>
      </w:r>
      <w:r w:rsidR="00260734" w:rsidRPr="00BB6435">
        <w:t xml:space="preserve"> as expressly amended above, all other terms and conditions of the Agreement shall remain in full force and effect.</w:t>
      </w:r>
    </w:p>
    <w:p w14:paraId="59D93D97" w14:textId="77777777" w:rsidR="00B558E7" w:rsidRPr="00BB6435" w:rsidRDefault="00B558E7" w:rsidP="00FB0816">
      <w:pPr>
        <w:pStyle w:val="ListParagraph"/>
      </w:pPr>
    </w:p>
    <w:p w14:paraId="7E1CBDB1" w14:textId="77777777" w:rsidR="0013221C" w:rsidRDefault="0013221C" w:rsidP="00A7701A">
      <w:pPr>
        <w:keepNext/>
        <w:jc w:val="both"/>
      </w:pPr>
      <w:r w:rsidRPr="00BB6435">
        <w:t xml:space="preserve">IN WITNESS WHEREOF, the </w:t>
      </w:r>
      <w:r w:rsidR="00FA4F4F">
        <w:t>“P</w:t>
      </w:r>
      <w:r w:rsidRPr="00BB6435">
        <w:t>arties</w:t>
      </w:r>
      <w:r w:rsidR="00FA4F4F">
        <w:t>”</w:t>
      </w:r>
      <w:r w:rsidRPr="00BB6435">
        <w:t xml:space="preserve"> have caused this Amendment to be duly executed as of the day and year set forth above.</w:t>
      </w:r>
    </w:p>
    <w:p w14:paraId="2FA62876" w14:textId="77777777" w:rsidR="00BB6435" w:rsidRDefault="00BB6435" w:rsidP="00A7701A">
      <w:pPr>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B600B8" w14:paraId="23848509" w14:textId="77777777">
        <w:tc>
          <w:tcPr>
            <w:tcW w:w="4819" w:type="dxa"/>
          </w:tcPr>
          <w:p w14:paraId="146B05C5" w14:textId="77777777" w:rsidR="000F185D" w:rsidRDefault="000F185D" w:rsidP="00A7701A">
            <w:pPr>
              <w:keepNext/>
              <w:jc w:val="both"/>
              <w:rPr>
                <w:b/>
              </w:rPr>
            </w:pPr>
            <w:r w:rsidRPr="000F185D">
              <w:rPr>
                <w:b/>
              </w:rPr>
              <w:t xml:space="preserve">AAR </w:t>
            </w:r>
            <w:r w:rsidR="000E0943">
              <w:rPr>
                <w:b/>
              </w:rPr>
              <w:t>SUPPLY CHAIN, INC.</w:t>
            </w:r>
          </w:p>
          <w:p w14:paraId="68C9144E" w14:textId="77777777" w:rsidR="000E0943" w:rsidRPr="000F185D" w:rsidRDefault="000E0943" w:rsidP="00A7701A">
            <w:pPr>
              <w:keepNext/>
              <w:jc w:val="both"/>
              <w:rPr>
                <w:b/>
              </w:rPr>
            </w:pPr>
          </w:p>
          <w:p w14:paraId="051CE7F4" w14:textId="77777777" w:rsidR="000F185D" w:rsidRDefault="000F185D" w:rsidP="00A7701A">
            <w:pPr>
              <w:keepNext/>
              <w:jc w:val="both"/>
            </w:pPr>
          </w:p>
          <w:p w14:paraId="40FB3988" w14:textId="77777777" w:rsidR="000F185D" w:rsidRDefault="000F185D" w:rsidP="00A7701A">
            <w:pPr>
              <w:keepNext/>
              <w:jc w:val="both"/>
            </w:pPr>
          </w:p>
          <w:p w14:paraId="00DAF199" w14:textId="77777777" w:rsidR="00237036" w:rsidRDefault="000F185D" w:rsidP="00A7701A">
            <w:pPr>
              <w:keepNext/>
              <w:jc w:val="both"/>
              <w:rPr>
                <w:u w:val="single"/>
              </w:rPr>
            </w:pPr>
            <w:r>
              <w:t xml:space="preserve">By:  </w:t>
            </w:r>
            <w:r>
              <w:rPr>
                <w:u w:val="single"/>
              </w:rPr>
              <w:tab/>
            </w:r>
            <w:r>
              <w:rPr>
                <w:u w:val="single"/>
              </w:rPr>
              <w:tab/>
            </w:r>
            <w:r>
              <w:rPr>
                <w:u w:val="single"/>
              </w:rPr>
              <w:tab/>
            </w:r>
            <w:r w:rsidR="00237036">
              <w:rPr>
                <w:u w:val="single"/>
              </w:rPr>
              <w:tab/>
            </w:r>
            <w:r w:rsidR="00237036">
              <w:rPr>
                <w:u w:val="single"/>
              </w:rPr>
              <w:tab/>
            </w:r>
          </w:p>
          <w:p w14:paraId="6A73303A" w14:textId="77777777" w:rsidR="000F185D" w:rsidRDefault="000F185D" w:rsidP="00A7701A">
            <w:pPr>
              <w:keepNext/>
              <w:jc w:val="both"/>
              <w:rPr>
                <w:u w:val="single"/>
              </w:rPr>
            </w:pPr>
            <w:r w:rsidRPr="007803A8">
              <w:t xml:space="preserve">Name:  </w:t>
            </w:r>
            <w:r w:rsidR="007803A8" w:rsidRPr="007803A8">
              <w:t>Eric</w:t>
            </w:r>
            <w:r w:rsidR="007803A8" w:rsidRPr="00237036">
              <w:t xml:space="preserve"> Young</w:t>
            </w:r>
          </w:p>
          <w:p w14:paraId="600E235F" w14:textId="77777777" w:rsidR="000F185D" w:rsidRDefault="000F185D" w:rsidP="00A7701A">
            <w:pPr>
              <w:keepNext/>
              <w:jc w:val="both"/>
              <w:rPr>
                <w:u w:val="single"/>
              </w:rPr>
            </w:pPr>
            <w:r>
              <w:t xml:space="preserve">Title:  </w:t>
            </w:r>
            <w:r w:rsidR="007803A8">
              <w:tab/>
              <w:t>Vice President</w:t>
            </w:r>
          </w:p>
          <w:p w14:paraId="196FD3F2" w14:textId="77777777" w:rsidR="000F185D" w:rsidRPr="000F185D" w:rsidRDefault="000F185D" w:rsidP="00A7701A">
            <w:pPr>
              <w:keepNext/>
              <w:jc w:val="both"/>
              <w:rPr>
                <w:u w:val="single"/>
              </w:rPr>
            </w:pPr>
          </w:p>
        </w:tc>
        <w:tc>
          <w:tcPr>
            <w:tcW w:w="4819" w:type="dxa"/>
          </w:tcPr>
          <w:p w14:paraId="7222BBFC" w14:textId="77777777" w:rsidR="000F185D" w:rsidRDefault="000E0943" w:rsidP="00A7701A">
            <w:pPr>
              <w:keepNext/>
              <w:rPr>
                <w:b/>
              </w:rPr>
            </w:pPr>
            <w:r>
              <w:rPr>
                <w:b/>
              </w:rPr>
              <w:t>NORTHROP GRUMMAN SYSTEMS CORPORATION</w:t>
            </w:r>
          </w:p>
          <w:p w14:paraId="3992A0EB" w14:textId="77777777" w:rsidR="000E0943" w:rsidRPr="00853887" w:rsidRDefault="000E0943" w:rsidP="00A7701A">
            <w:pPr>
              <w:keepNext/>
              <w:jc w:val="both"/>
              <w:rPr>
                <w:b/>
              </w:rPr>
            </w:pPr>
          </w:p>
          <w:p w14:paraId="49342047" w14:textId="77777777" w:rsidR="000F185D" w:rsidRDefault="000F185D" w:rsidP="00A7701A">
            <w:pPr>
              <w:keepNext/>
              <w:jc w:val="both"/>
              <w:rPr>
                <w:b/>
                <w:u w:val="single"/>
              </w:rPr>
            </w:pPr>
          </w:p>
          <w:p w14:paraId="6FC71384" w14:textId="77777777" w:rsidR="000F185D" w:rsidRDefault="000F185D" w:rsidP="00A7701A">
            <w:pPr>
              <w:keepNext/>
              <w:jc w:val="both"/>
              <w:rPr>
                <w:u w:val="single"/>
              </w:rPr>
            </w:pPr>
            <w:r>
              <w:t xml:space="preserve">By:  </w:t>
            </w:r>
            <w:r>
              <w:rPr>
                <w:u w:val="single"/>
              </w:rPr>
              <w:tab/>
            </w:r>
            <w:r>
              <w:rPr>
                <w:u w:val="single"/>
              </w:rPr>
              <w:tab/>
            </w:r>
            <w:r>
              <w:rPr>
                <w:u w:val="single"/>
              </w:rPr>
              <w:tab/>
            </w:r>
            <w:r>
              <w:rPr>
                <w:u w:val="single"/>
              </w:rPr>
              <w:tab/>
            </w:r>
            <w:r>
              <w:rPr>
                <w:u w:val="single"/>
              </w:rPr>
              <w:tab/>
            </w:r>
            <w:r>
              <w:rPr>
                <w:u w:val="single"/>
              </w:rPr>
              <w:tab/>
            </w:r>
          </w:p>
          <w:p w14:paraId="434492FC" w14:textId="77777777" w:rsidR="000F185D" w:rsidRDefault="000F185D" w:rsidP="00A7701A">
            <w:pPr>
              <w:keepNext/>
              <w:jc w:val="both"/>
              <w:rPr>
                <w:u w:val="single"/>
              </w:rPr>
            </w:pPr>
            <w:r>
              <w:t xml:space="preserve">Name:  </w:t>
            </w:r>
            <w:r>
              <w:rPr>
                <w:u w:val="single"/>
              </w:rPr>
              <w:tab/>
            </w:r>
            <w:r>
              <w:rPr>
                <w:u w:val="single"/>
              </w:rPr>
              <w:tab/>
            </w:r>
            <w:r>
              <w:rPr>
                <w:u w:val="single"/>
              </w:rPr>
              <w:tab/>
            </w:r>
            <w:r>
              <w:rPr>
                <w:u w:val="single"/>
              </w:rPr>
              <w:tab/>
            </w:r>
            <w:r>
              <w:rPr>
                <w:u w:val="single"/>
              </w:rPr>
              <w:tab/>
            </w:r>
          </w:p>
          <w:p w14:paraId="38C793E8" w14:textId="77777777" w:rsidR="000F185D" w:rsidRDefault="000F185D" w:rsidP="00A7701A">
            <w:pPr>
              <w:keepNext/>
              <w:jc w:val="both"/>
              <w:rPr>
                <w:u w:val="single"/>
              </w:rPr>
            </w:pPr>
            <w:r>
              <w:t xml:space="preserve">Title:  </w:t>
            </w:r>
            <w:r>
              <w:rPr>
                <w:u w:val="single"/>
              </w:rPr>
              <w:tab/>
            </w:r>
            <w:r>
              <w:rPr>
                <w:u w:val="single"/>
              </w:rPr>
              <w:tab/>
            </w:r>
            <w:r>
              <w:rPr>
                <w:u w:val="single"/>
              </w:rPr>
              <w:tab/>
            </w:r>
            <w:r>
              <w:rPr>
                <w:u w:val="single"/>
              </w:rPr>
              <w:tab/>
            </w:r>
            <w:r>
              <w:rPr>
                <w:u w:val="single"/>
              </w:rPr>
              <w:tab/>
            </w:r>
            <w:r>
              <w:rPr>
                <w:u w:val="single"/>
              </w:rPr>
              <w:tab/>
            </w:r>
          </w:p>
          <w:p w14:paraId="5B81F443" w14:textId="77777777" w:rsidR="000F185D" w:rsidRPr="000F185D" w:rsidRDefault="000F185D" w:rsidP="00A7701A">
            <w:pPr>
              <w:keepNext/>
              <w:jc w:val="both"/>
              <w:rPr>
                <w:b/>
                <w:u w:val="single"/>
              </w:rPr>
            </w:pPr>
          </w:p>
        </w:tc>
      </w:tr>
    </w:tbl>
    <w:p w14:paraId="2DF063D1" w14:textId="77777777" w:rsidR="00FB0816" w:rsidRDefault="00FB0816" w:rsidP="00337EA2"/>
    <w:sectPr w:rsidR="00FB0816" w:rsidSect="00D41598">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Boylan, Katelyn M [US] (AS)" w:date="2018-09-18T09:51:00Z" w:initials="BKM[(">
    <w:p w14:paraId="7A320F94" w14:textId="02DDA9C9" w:rsidR="00BC2C81" w:rsidRDefault="00BC2C81">
      <w:pPr>
        <w:pStyle w:val="CommentText"/>
      </w:pPr>
      <w:r>
        <w:rPr>
          <w:rStyle w:val="CommentReference"/>
        </w:rPr>
        <w:annotationRef/>
      </w:r>
      <w:r w:rsidR="005C2FC4">
        <w:t>OK</w:t>
      </w:r>
    </w:p>
  </w:comment>
  <w:comment w:id="40" w:author="Boylan, Katelyn M [US] (AS)" w:date="2018-09-18T09:39:00Z" w:initials="BKM[(">
    <w:p w14:paraId="6D8CABFB" w14:textId="77777777" w:rsidR="00395537" w:rsidRDefault="00395537">
      <w:pPr>
        <w:pStyle w:val="CommentText"/>
      </w:pPr>
      <w:r>
        <w:rPr>
          <w:rStyle w:val="CommentReference"/>
        </w:rPr>
        <w:annotationRef/>
      </w:r>
      <w:r>
        <w:t>NGSC does not want to maintain original warranty language. We do not agree with the 36 month require</w:t>
      </w:r>
      <w:r w:rsidR="003F7A30">
        <w:t>ment in the original Agreement.</w:t>
      </w:r>
    </w:p>
  </w:comment>
  <w:comment w:id="48" w:author="Boylan, Katelyn M [US] (AS)" w:date="2018-09-18T09:41:00Z" w:initials="BKM[(">
    <w:p w14:paraId="48AEA8E8" w14:textId="77777777" w:rsidR="00395537" w:rsidRDefault="00395537">
      <w:pPr>
        <w:pStyle w:val="CommentText"/>
      </w:pPr>
      <w:r>
        <w:rPr>
          <w:rStyle w:val="CommentReference"/>
        </w:rPr>
        <w:annotationRef/>
      </w:r>
      <w:r>
        <w:t>AAR wants 5 to 10 years</w:t>
      </w:r>
      <w:r w:rsidR="00A7590D">
        <w:t xml:space="preserve"> – Agrees with us</w:t>
      </w:r>
      <w:r w:rsidR="003F7A30">
        <w:t xml:space="preserve"> from our submission</w:t>
      </w:r>
    </w:p>
  </w:comment>
  <w:comment w:id="61" w:author="Boylan, Kate [US] (AS)" w:date="2018-09-18T16:06:00Z" w:initials="BK[(">
    <w:p w14:paraId="6F929555" w14:textId="77777777" w:rsidR="003F7A30" w:rsidRDefault="003F7A30">
      <w:pPr>
        <w:pStyle w:val="CommentText"/>
      </w:pPr>
      <w:r>
        <w:rPr>
          <w:rStyle w:val="CommentReference"/>
        </w:rPr>
        <w:annotationRef/>
      </w:r>
      <w:r>
        <w:t>Pending warranty language sorted out</w:t>
      </w:r>
    </w:p>
  </w:comment>
  <w:comment w:id="93" w:author="Boylan, Katelyn M [US] (AS)" w:date="2018-09-18T09:58:00Z" w:initials="BKM[(">
    <w:p w14:paraId="6577E1E7" w14:textId="77777777" w:rsidR="00971BF3" w:rsidRDefault="00971BF3">
      <w:pPr>
        <w:pStyle w:val="CommentText"/>
      </w:pPr>
      <w:r>
        <w:rPr>
          <w:rStyle w:val="CommentReference"/>
        </w:rPr>
        <w:annotationRef/>
      </w:r>
      <w:r w:rsidR="003F7A30">
        <w:t xml:space="preserve">NGSC does not agree with deletion. Agreement originally says </w:t>
      </w:r>
      <w:r w:rsidR="00F2337C">
        <w:t>AAR’s</w:t>
      </w:r>
      <w:r w:rsidR="003F7A30">
        <w:t xml:space="preserve"> date.</w:t>
      </w:r>
    </w:p>
  </w:comment>
  <w:comment w:id="107" w:author="Boylan, Kate [US] (AS)" w:date="2018-09-18T16:12:00Z" w:initials="BK[(">
    <w:p w14:paraId="432236DB" w14:textId="77777777" w:rsidR="000D2A22" w:rsidRDefault="000D2A22">
      <w:pPr>
        <w:pStyle w:val="CommentText"/>
      </w:pPr>
      <w:r>
        <w:rPr>
          <w:rStyle w:val="CommentReference"/>
        </w:rPr>
        <w:annotationRef/>
      </w:r>
      <w:r>
        <w:t xml:space="preserve">NGSC disagrees with first paragraph. </w:t>
      </w:r>
    </w:p>
  </w:comment>
  <w:comment w:id="112" w:author="Boylan, Kate [US] (AS)" w:date="2018-09-18T16:15:00Z" w:initials="BK[(">
    <w:p w14:paraId="129F4488" w14:textId="77777777" w:rsidR="000D2A22" w:rsidRDefault="000D2A22">
      <w:pPr>
        <w:pStyle w:val="CommentText"/>
      </w:pPr>
      <w:r>
        <w:rPr>
          <w:rStyle w:val="CommentReference"/>
        </w:rPr>
        <w:annotationRef/>
      </w:r>
      <w:r>
        <w:t xml:space="preserve">NGSC agrees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20F94" w15:done="0"/>
  <w15:commentEx w15:paraId="6D8CABFB" w15:done="0"/>
  <w15:commentEx w15:paraId="48AEA8E8" w15:done="0"/>
  <w15:commentEx w15:paraId="6F929555" w15:done="0"/>
  <w15:commentEx w15:paraId="6577E1E7" w15:done="0"/>
  <w15:commentEx w15:paraId="432236DB" w15:done="0"/>
  <w15:commentEx w15:paraId="129F44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E7C68" w16cid:durableId="1F421A0C"/>
  <w16cid:commentId w16cid:paraId="6BCC7EAD" w16cid:durableId="1F421A0E"/>
  <w16cid:commentId w16cid:paraId="5BB6E555" w16cid:durableId="1F421A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6EDF3" w14:textId="77777777" w:rsidR="00190ECA" w:rsidRDefault="00190ECA" w:rsidP="00BB6435">
      <w:r>
        <w:separator/>
      </w:r>
    </w:p>
  </w:endnote>
  <w:endnote w:type="continuationSeparator" w:id="0">
    <w:p w14:paraId="719DBE5A" w14:textId="77777777" w:rsidR="00190ECA" w:rsidRDefault="00190ECA" w:rsidP="00BB6435">
      <w:r>
        <w:continuationSeparator/>
      </w:r>
    </w:p>
  </w:endnote>
  <w:endnote w:type="continuationNotice" w:id="1">
    <w:p w14:paraId="4E22C5A1" w14:textId="77777777" w:rsidR="00190ECA" w:rsidRDefault="00190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3D480" w14:textId="77777777" w:rsidR="00C66047" w:rsidRDefault="00C66047">
    <w:pPr>
      <w:pStyle w:val="Footer"/>
      <w:jc w:val="center"/>
    </w:pPr>
    <w:r>
      <w:fldChar w:fldCharType="begin"/>
    </w:r>
    <w:r>
      <w:instrText xml:space="preserve"> PAGE   \* MERGEFORMAT </w:instrText>
    </w:r>
    <w:r>
      <w:fldChar w:fldCharType="separate"/>
    </w:r>
    <w:r w:rsidR="00167677">
      <w:rPr>
        <w:noProof/>
      </w:rPr>
      <w:t>1</w:t>
    </w:r>
    <w:r>
      <w:rPr>
        <w:noProof/>
      </w:rPr>
      <w:fldChar w:fldCharType="end"/>
    </w:r>
  </w:p>
  <w:p w14:paraId="055C24EB" w14:textId="77777777" w:rsidR="00C66047" w:rsidRDefault="00C66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972C9" w14:textId="77777777" w:rsidR="00190ECA" w:rsidRDefault="00190ECA" w:rsidP="00BB6435">
      <w:r>
        <w:separator/>
      </w:r>
    </w:p>
  </w:footnote>
  <w:footnote w:type="continuationSeparator" w:id="0">
    <w:p w14:paraId="7722129C" w14:textId="77777777" w:rsidR="00190ECA" w:rsidRDefault="00190ECA" w:rsidP="00BB6435">
      <w:r>
        <w:continuationSeparator/>
      </w:r>
    </w:p>
  </w:footnote>
  <w:footnote w:type="continuationNotice" w:id="1">
    <w:p w14:paraId="7A84A98B" w14:textId="77777777" w:rsidR="00190ECA" w:rsidRDefault="00190E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40B4" w14:textId="77777777" w:rsidR="001B2DC8" w:rsidRPr="00F4617C" w:rsidRDefault="00F4617C" w:rsidP="00F4617C">
    <w:pPr>
      <w:pStyle w:val="Header"/>
      <w:jc w:val="right"/>
      <w:rPr>
        <w:color w:val="FF0000"/>
      </w:rPr>
    </w:pPr>
    <w:r w:rsidRPr="00F4617C">
      <w:rPr>
        <w:color w:val="FF0000"/>
      </w:rPr>
      <w:t>AAR</w:t>
    </w:r>
    <w:r w:rsidR="00A406C6">
      <w:rPr>
        <w:color w:val="FF0000"/>
      </w:rPr>
      <w:t xml:space="preserve"> </w:t>
    </w:r>
    <w:r w:rsidRPr="00F4617C">
      <w:rPr>
        <w:color w:val="FF0000"/>
      </w:rPr>
      <w:t>Draft</w:t>
    </w:r>
    <w:r w:rsidR="00684C3E">
      <w:rPr>
        <w:color w:val="FF0000"/>
      </w:rPr>
      <w:t xml:space="preserve"> </w:t>
    </w:r>
    <w:r w:rsidR="00F35713">
      <w:rPr>
        <w:color w:val="FF0000"/>
      </w:rPr>
      <w:t>September</w:t>
    </w:r>
    <w:r w:rsidRPr="00F4617C">
      <w:rPr>
        <w:color w:val="FF0000"/>
      </w:rPr>
      <w:t xml:space="preserve"> 1</w:t>
    </w:r>
    <w:r w:rsidR="00A7701A">
      <w:rPr>
        <w:color w:val="FF0000"/>
      </w:rPr>
      <w:t>4</w:t>
    </w:r>
    <w:r w:rsidRPr="00F4617C">
      <w:rPr>
        <w:color w:val="FF0000"/>
      </w:rPr>
      <w: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31DA"/>
    <w:multiLevelType w:val="hybridMultilevel"/>
    <w:tmpl w:val="583EC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53AF"/>
    <w:multiLevelType w:val="hybridMultilevel"/>
    <w:tmpl w:val="4202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983D06"/>
    <w:multiLevelType w:val="hybridMultilevel"/>
    <w:tmpl w:val="5CBC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Fleishmann">
    <w15:presenceInfo w15:providerId="AD" w15:userId="S-1-5-21-484763869-813497703-1708537768-47919"/>
  </w15:person>
  <w15:person w15:author="Boylan, Katelyn M [US] (AS)">
    <w15:presenceInfo w15:providerId="None" w15:userId="Boylan, Katelyn M [US] (AS)"/>
  </w15:person>
  <w15:person w15:author="Boylan, Kate [US] (AS)">
    <w15:presenceInfo w15:providerId="None" w15:userId="Boylan, Kate [US] (AS)"/>
  </w15:person>
  <w15:person w15:author="Rex Hervias">
    <w15:presenceInfo w15:providerId="AD" w15:userId="S-1-5-21-484763869-813497703-1708537768-110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F92189-0E35-4BCA-8B6A-6E62F99FF5EB}"/>
    <w:docVar w:name="dgnword-eventsink" w:val="837046456"/>
  </w:docVars>
  <w:rsids>
    <w:rsidRoot w:val="00260734"/>
    <w:rsid w:val="00002CCB"/>
    <w:rsid w:val="0000506C"/>
    <w:rsid w:val="000052B6"/>
    <w:rsid w:val="00005EAC"/>
    <w:rsid w:val="0000768F"/>
    <w:rsid w:val="00007F09"/>
    <w:rsid w:val="00010B3B"/>
    <w:rsid w:val="00011EA0"/>
    <w:rsid w:val="00012293"/>
    <w:rsid w:val="00012D38"/>
    <w:rsid w:val="00013666"/>
    <w:rsid w:val="00013DB4"/>
    <w:rsid w:val="00013E6F"/>
    <w:rsid w:val="00016A55"/>
    <w:rsid w:val="00017661"/>
    <w:rsid w:val="00020260"/>
    <w:rsid w:val="000202A0"/>
    <w:rsid w:val="000209DB"/>
    <w:rsid w:val="0002108F"/>
    <w:rsid w:val="00021D93"/>
    <w:rsid w:val="000221E3"/>
    <w:rsid w:val="00022B23"/>
    <w:rsid w:val="00023621"/>
    <w:rsid w:val="00024FFD"/>
    <w:rsid w:val="000259FA"/>
    <w:rsid w:val="00026D42"/>
    <w:rsid w:val="0002724D"/>
    <w:rsid w:val="00032050"/>
    <w:rsid w:val="00032A26"/>
    <w:rsid w:val="00035323"/>
    <w:rsid w:val="00036A52"/>
    <w:rsid w:val="00044549"/>
    <w:rsid w:val="00045FC8"/>
    <w:rsid w:val="00046560"/>
    <w:rsid w:val="00046E18"/>
    <w:rsid w:val="00054D46"/>
    <w:rsid w:val="00056C70"/>
    <w:rsid w:val="00056E2E"/>
    <w:rsid w:val="000609AF"/>
    <w:rsid w:val="00060A56"/>
    <w:rsid w:val="00061B21"/>
    <w:rsid w:val="00062EFA"/>
    <w:rsid w:val="00064E77"/>
    <w:rsid w:val="00070A26"/>
    <w:rsid w:val="00071881"/>
    <w:rsid w:val="00071FBD"/>
    <w:rsid w:val="000724E8"/>
    <w:rsid w:val="0007396A"/>
    <w:rsid w:val="00076054"/>
    <w:rsid w:val="0007665F"/>
    <w:rsid w:val="00077143"/>
    <w:rsid w:val="00080446"/>
    <w:rsid w:val="00081698"/>
    <w:rsid w:val="000819BA"/>
    <w:rsid w:val="00082727"/>
    <w:rsid w:val="0008616E"/>
    <w:rsid w:val="000866BD"/>
    <w:rsid w:val="00086C50"/>
    <w:rsid w:val="00087472"/>
    <w:rsid w:val="0009037A"/>
    <w:rsid w:val="0009389E"/>
    <w:rsid w:val="00093A15"/>
    <w:rsid w:val="00094523"/>
    <w:rsid w:val="000949CC"/>
    <w:rsid w:val="000949E6"/>
    <w:rsid w:val="00095393"/>
    <w:rsid w:val="000957AD"/>
    <w:rsid w:val="00096726"/>
    <w:rsid w:val="000A02CB"/>
    <w:rsid w:val="000A1106"/>
    <w:rsid w:val="000A2468"/>
    <w:rsid w:val="000A30DD"/>
    <w:rsid w:val="000A3C79"/>
    <w:rsid w:val="000A4642"/>
    <w:rsid w:val="000A5D7A"/>
    <w:rsid w:val="000A635B"/>
    <w:rsid w:val="000A64EB"/>
    <w:rsid w:val="000A7060"/>
    <w:rsid w:val="000B0779"/>
    <w:rsid w:val="000B0CCE"/>
    <w:rsid w:val="000B14A6"/>
    <w:rsid w:val="000B1DB9"/>
    <w:rsid w:val="000B2661"/>
    <w:rsid w:val="000B26A0"/>
    <w:rsid w:val="000B4350"/>
    <w:rsid w:val="000B51E0"/>
    <w:rsid w:val="000B5204"/>
    <w:rsid w:val="000B7113"/>
    <w:rsid w:val="000B7333"/>
    <w:rsid w:val="000C0935"/>
    <w:rsid w:val="000C0AA8"/>
    <w:rsid w:val="000C0B88"/>
    <w:rsid w:val="000C1938"/>
    <w:rsid w:val="000C2503"/>
    <w:rsid w:val="000C484D"/>
    <w:rsid w:val="000C4F1D"/>
    <w:rsid w:val="000C59A3"/>
    <w:rsid w:val="000C6FAC"/>
    <w:rsid w:val="000D177D"/>
    <w:rsid w:val="000D1D8A"/>
    <w:rsid w:val="000D2A22"/>
    <w:rsid w:val="000D2CA0"/>
    <w:rsid w:val="000D2D9A"/>
    <w:rsid w:val="000D3A1E"/>
    <w:rsid w:val="000D3BAC"/>
    <w:rsid w:val="000D4703"/>
    <w:rsid w:val="000D4813"/>
    <w:rsid w:val="000D5829"/>
    <w:rsid w:val="000D5CED"/>
    <w:rsid w:val="000D61F4"/>
    <w:rsid w:val="000D6216"/>
    <w:rsid w:val="000D722F"/>
    <w:rsid w:val="000D75C4"/>
    <w:rsid w:val="000E0943"/>
    <w:rsid w:val="000E0CE5"/>
    <w:rsid w:val="000E168E"/>
    <w:rsid w:val="000E2B12"/>
    <w:rsid w:val="000E2D36"/>
    <w:rsid w:val="000E3DE0"/>
    <w:rsid w:val="000E417C"/>
    <w:rsid w:val="000E4CCA"/>
    <w:rsid w:val="000E5438"/>
    <w:rsid w:val="000E5C0E"/>
    <w:rsid w:val="000E61BD"/>
    <w:rsid w:val="000E6EDB"/>
    <w:rsid w:val="000E72CF"/>
    <w:rsid w:val="000E7BE6"/>
    <w:rsid w:val="000F185D"/>
    <w:rsid w:val="000F44B8"/>
    <w:rsid w:val="000F70E2"/>
    <w:rsid w:val="000F7103"/>
    <w:rsid w:val="0010087F"/>
    <w:rsid w:val="001009F2"/>
    <w:rsid w:val="0010178A"/>
    <w:rsid w:val="001029F8"/>
    <w:rsid w:val="00103581"/>
    <w:rsid w:val="00103630"/>
    <w:rsid w:val="0010369A"/>
    <w:rsid w:val="00104342"/>
    <w:rsid w:val="0010435C"/>
    <w:rsid w:val="001049FF"/>
    <w:rsid w:val="0010596E"/>
    <w:rsid w:val="00105DC1"/>
    <w:rsid w:val="00105EBF"/>
    <w:rsid w:val="001065BB"/>
    <w:rsid w:val="00107918"/>
    <w:rsid w:val="00110AB6"/>
    <w:rsid w:val="00110E1B"/>
    <w:rsid w:val="00112089"/>
    <w:rsid w:val="001123CE"/>
    <w:rsid w:val="00113F1E"/>
    <w:rsid w:val="00115919"/>
    <w:rsid w:val="00116747"/>
    <w:rsid w:val="00116F7E"/>
    <w:rsid w:val="001175B2"/>
    <w:rsid w:val="001223D0"/>
    <w:rsid w:val="00123596"/>
    <w:rsid w:val="00123752"/>
    <w:rsid w:val="00124465"/>
    <w:rsid w:val="00124B4C"/>
    <w:rsid w:val="00124C93"/>
    <w:rsid w:val="00124EF4"/>
    <w:rsid w:val="001309EB"/>
    <w:rsid w:val="00130C97"/>
    <w:rsid w:val="00130C9F"/>
    <w:rsid w:val="0013221C"/>
    <w:rsid w:val="001405B1"/>
    <w:rsid w:val="00140939"/>
    <w:rsid w:val="00141A7C"/>
    <w:rsid w:val="0014457A"/>
    <w:rsid w:val="001460CC"/>
    <w:rsid w:val="00146CC5"/>
    <w:rsid w:val="00147022"/>
    <w:rsid w:val="001470CB"/>
    <w:rsid w:val="0014731C"/>
    <w:rsid w:val="001501B7"/>
    <w:rsid w:val="00150C78"/>
    <w:rsid w:val="001513C3"/>
    <w:rsid w:val="0015153B"/>
    <w:rsid w:val="00152336"/>
    <w:rsid w:val="00152E58"/>
    <w:rsid w:val="0015422A"/>
    <w:rsid w:val="0015538D"/>
    <w:rsid w:val="00156227"/>
    <w:rsid w:val="00156F58"/>
    <w:rsid w:val="00157DE6"/>
    <w:rsid w:val="001601D1"/>
    <w:rsid w:val="001608E8"/>
    <w:rsid w:val="00161A40"/>
    <w:rsid w:val="0016269E"/>
    <w:rsid w:val="0016570A"/>
    <w:rsid w:val="001658B9"/>
    <w:rsid w:val="00165A7C"/>
    <w:rsid w:val="00165F15"/>
    <w:rsid w:val="00167677"/>
    <w:rsid w:val="00170046"/>
    <w:rsid w:val="0017186E"/>
    <w:rsid w:val="00173A41"/>
    <w:rsid w:val="00173B46"/>
    <w:rsid w:val="00173B9F"/>
    <w:rsid w:val="001746D1"/>
    <w:rsid w:val="001748F0"/>
    <w:rsid w:val="0017520D"/>
    <w:rsid w:val="001849FE"/>
    <w:rsid w:val="0018581E"/>
    <w:rsid w:val="001864B2"/>
    <w:rsid w:val="001874CF"/>
    <w:rsid w:val="00190ECA"/>
    <w:rsid w:val="001917D0"/>
    <w:rsid w:val="00191A21"/>
    <w:rsid w:val="00191B4F"/>
    <w:rsid w:val="00191BE5"/>
    <w:rsid w:val="00193BBB"/>
    <w:rsid w:val="00194EC5"/>
    <w:rsid w:val="00195DDD"/>
    <w:rsid w:val="0019653D"/>
    <w:rsid w:val="001A03B3"/>
    <w:rsid w:val="001A1003"/>
    <w:rsid w:val="001A314A"/>
    <w:rsid w:val="001A5FFB"/>
    <w:rsid w:val="001A6CAA"/>
    <w:rsid w:val="001B0313"/>
    <w:rsid w:val="001B0766"/>
    <w:rsid w:val="001B0EA9"/>
    <w:rsid w:val="001B1EA7"/>
    <w:rsid w:val="001B2DC8"/>
    <w:rsid w:val="001B3F3E"/>
    <w:rsid w:val="001B4665"/>
    <w:rsid w:val="001B4752"/>
    <w:rsid w:val="001B4C38"/>
    <w:rsid w:val="001B6E10"/>
    <w:rsid w:val="001C2887"/>
    <w:rsid w:val="001C573E"/>
    <w:rsid w:val="001C7489"/>
    <w:rsid w:val="001C7CBD"/>
    <w:rsid w:val="001D0CCD"/>
    <w:rsid w:val="001D1BD3"/>
    <w:rsid w:val="001D1F24"/>
    <w:rsid w:val="001D27AE"/>
    <w:rsid w:val="001D343C"/>
    <w:rsid w:val="001D50E7"/>
    <w:rsid w:val="001D52CE"/>
    <w:rsid w:val="001E04E6"/>
    <w:rsid w:val="001E0F45"/>
    <w:rsid w:val="001E3D04"/>
    <w:rsid w:val="001E5726"/>
    <w:rsid w:val="001E57C9"/>
    <w:rsid w:val="001F30E0"/>
    <w:rsid w:val="001F33B5"/>
    <w:rsid w:val="001F3ACB"/>
    <w:rsid w:val="001F47B1"/>
    <w:rsid w:val="001F483A"/>
    <w:rsid w:val="001F51CC"/>
    <w:rsid w:val="001F5607"/>
    <w:rsid w:val="00201098"/>
    <w:rsid w:val="0020116B"/>
    <w:rsid w:val="002037E4"/>
    <w:rsid w:val="0020651B"/>
    <w:rsid w:val="00207548"/>
    <w:rsid w:val="00207D09"/>
    <w:rsid w:val="00210073"/>
    <w:rsid w:val="0021021F"/>
    <w:rsid w:val="00210B42"/>
    <w:rsid w:val="002115F6"/>
    <w:rsid w:val="00211A75"/>
    <w:rsid w:val="00213B34"/>
    <w:rsid w:val="0021674C"/>
    <w:rsid w:val="00216BE3"/>
    <w:rsid w:val="0021765A"/>
    <w:rsid w:val="00222F04"/>
    <w:rsid w:val="002234C2"/>
    <w:rsid w:val="002243A6"/>
    <w:rsid w:val="002253DA"/>
    <w:rsid w:val="00225B09"/>
    <w:rsid w:val="00227A58"/>
    <w:rsid w:val="00227FBF"/>
    <w:rsid w:val="00230C2F"/>
    <w:rsid w:val="00230C68"/>
    <w:rsid w:val="0023119D"/>
    <w:rsid w:val="00231618"/>
    <w:rsid w:val="002348D3"/>
    <w:rsid w:val="002357B9"/>
    <w:rsid w:val="0023669E"/>
    <w:rsid w:val="0023694F"/>
    <w:rsid w:val="00236C59"/>
    <w:rsid w:val="00237036"/>
    <w:rsid w:val="00237091"/>
    <w:rsid w:val="00240719"/>
    <w:rsid w:val="00241627"/>
    <w:rsid w:val="00241A62"/>
    <w:rsid w:val="00241C16"/>
    <w:rsid w:val="00243AE0"/>
    <w:rsid w:val="00246223"/>
    <w:rsid w:val="00247288"/>
    <w:rsid w:val="002508DD"/>
    <w:rsid w:val="00251237"/>
    <w:rsid w:val="00253CAE"/>
    <w:rsid w:val="00254772"/>
    <w:rsid w:val="00254C3B"/>
    <w:rsid w:val="00255B94"/>
    <w:rsid w:val="00255E11"/>
    <w:rsid w:val="002563EA"/>
    <w:rsid w:val="002566D9"/>
    <w:rsid w:val="00256A69"/>
    <w:rsid w:val="00256C92"/>
    <w:rsid w:val="002572DE"/>
    <w:rsid w:val="00257759"/>
    <w:rsid w:val="00260734"/>
    <w:rsid w:val="002608F1"/>
    <w:rsid w:val="00264C2C"/>
    <w:rsid w:val="002658E5"/>
    <w:rsid w:val="00265C0E"/>
    <w:rsid w:val="0026763E"/>
    <w:rsid w:val="00270DB3"/>
    <w:rsid w:val="002722C5"/>
    <w:rsid w:val="00272F00"/>
    <w:rsid w:val="002738BD"/>
    <w:rsid w:val="00273F7D"/>
    <w:rsid w:val="00274718"/>
    <w:rsid w:val="00274AA6"/>
    <w:rsid w:val="00277BE6"/>
    <w:rsid w:val="00277CE5"/>
    <w:rsid w:val="00283108"/>
    <w:rsid w:val="00283FC8"/>
    <w:rsid w:val="00287004"/>
    <w:rsid w:val="00290B96"/>
    <w:rsid w:val="00292D98"/>
    <w:rsid w:val="002935A4"/>
    <w:rsid w:val="00293B94"/>
    <w:rsid w:val="00296437"/>
    <w:rsid w:val="002970CC"/>
    <w:rsid w:val="00297B4B"/>
    <w:rsid w:val="002A14FD"/>
    <w:rsid w:val="002A227A"/>
    <w:rsid w:val="002A3424"/>
    <w:rsid w:val="002A417A"/>
    <w:rsid w:val="002A51F2"/>
    <w:rsid w:val="002A5C0F"/>
    <w:rsid w:val="002A73D5"/>
    <w:rsid w:val="002B01F2"/>
    <w:rsid w:val="002B1892"/>
    <w:rsid w:val="002B26B4"/>
    <w:rsid w:val="002B35D0"/>
    <w:rsid w:val="002B5473"/>
    <w:rsid w:val="002B6633"/>
    <w:rsid w:val="002B7017"/>
    <w:rsid w:val="002C0B4E"/>
    <w:rsid w:val="002C3661"/>
    <w:rsid w:val="002C3D9E"/>
    <w:rsid w:val="002C4937"/>
    <w:rsid w:val="002C4E9F"/>
    <w:rsid w:val="002C5B3E"/>
    <w:rsid w:val="002C795E"/>
    <w:rsid w:val="002D1190"/>
    <w:rsid w:val="002D25C4"/>
    <w:rsid w:val="002D2B5E"/>
    <w:rsid w:val="002D301C"/>
    <w:rsid w:val="002D72FC"/>
    <w:rsid w:val="002D7FD5"/>
    <w:rsid w:val="002E1CF3"/>
    <w:rsid w:val="002E2686"/>
    <w:rsid w:val="002E391F"/>
    <w:rsid w:val="002F2370"/>
    <w:rsid w:val="002F26E0"/>
    <w:rsid w:val="002F35D7"/>
    <w:rsid w:val="002F3881"/>
    <w:rsid w:val="002F485E"/>
    <w:rsid w:val="002F5E84"/>
    <w:rsid w:val="002F74F5"/>
    <w:rsid w:val="002F7A45"/>
    <w:rsid w:val="002F7E87"/>
    <w:rsid w:val="00300A6B"/>
    <w:rsid w:val="00300BAE"/>
    <w:rsid w:val="00300D2B"/>
    <w:rsid w:val="00301092"/>
    <w:rsid w:val="003033C4"/>
    <w:rsid w:val="00303A25"/>
    <w:rsid w:val="00303B64"/>
    <w:rsid w:val="00303E67"/>
    <w:rsid w:val="003058E4"/>
    <w:rsid w:val="00306595"/>
    <w:rsid w:val="00306E5C"/>
    <w:rsid w:val="00306E9B"/>
    <w:rsid w:val="003100F4"/>
    <w:rsid w:val="003123F3"/>
    <w:rsid w:val="003151C4"/>
    <w:rsid w:val="003152EE"/>
    <w:rsid w:val="003165DC"/>
    <w:rsid w:val="00316866"/>
    <w:rsid w:val="00320AF7"/>
    <w:rsid w:val="00322C8D"/>
    <w:rsid w:val="003260E4"/>
    <w:rsid w:val="00326199"/>
    <w:rsid w:val="003268A7"/>
    <w:rsid w:val="0032767C"/>
    <w:rsid w:val="003306AB"/>
    <w:rsid w:val="00331126"/>
    <w:rsid w:val="003316ED"/>
    <w:rsid w:val="00331747"/>
    <w:rsid w:val="00334EE7"/>
    <w:rsid w:val="00335FAA"/>
    <w:rsid w:val="0033613E"/>
    <w:rsid w:val="0033717D"/>
    <w:rsid w:val="00337DE6"/>
    <w:rsid w:val="00337EA2"/>
    <w:rsid w:val="00342BC1"/>
    <w:rsid w:val="003436D5"/>
    <w:rsid w:val="003451BC"/>
    <w:rsid w:val="003455DB"/>
    <w:rsid w:val="003455ED"/>
    <w:rsid w:val="00347D57"/>
    <w:rsid w:val="0035080C"/>
    <w:rsid w:val="0035154E"/>
    <w:rsid w:val="0035201F"/>
    <w:rsid w:val="00355550"/>
    <w:rsid w:val="00357715"/>
    <w:rsid w:val="00357882"/>
    <w:rsid w:val="003617C2"/>
    <w:rsid w:val="003617E0"/>
    <w:rsid w:val="00362693"/>
    <w:rsid w:val="00363814"/>
    <w:rsid w:val="00364112"/>
    <w:rsid w:val="00364C41"/>
    <w:rsid w:val="00367574"/>
    <w:rsid w:val="0037120D"/>
    <w:rsid w:val="00372446"/>
    <w:rsid w:val="00372F56"/>
    <w:rsid w:val="003733A3"/>
    <w:rsid w:val="00373901"/>
    <w:rsid w:val="00374261"/>
    <w:rsid w:val="00374867"/>
    <w:rsid w:val="0037493F"/>
    <w:rsid w:val="003763A9"/>
    <w:rsid w:val="0038093D"/>
    <w:rsid w:val="00380B74"/>
    <w:rsid w:val="003810CC"/>
    <w:rsid w:val="003820C9"/>
    <w:rsid w:val="0038261C"/>
    <w:rsid w:val="00386394"/>
    <w:rsid w:val="00387C0B"/>
    <w:rsid w:val="0039021E"/>
    <w:rsid w:val="003911C5"/>
    <w:rsid w:val="00391463"/>
    <w:rsid w:val="00391E7F"/>
    <w:rsid w:val="00392D8B"/>
    <w:rsid w:val="00394B18"/>
    <w:rsid w:val="003950C8"/>
    <w:rsid w:val="003952C3"/>
    <w:rsid w:val="00395537"/>
    <w:rsid w:val="00395E5A"/>
    <w:rsid w:val="00396C14"/>
    <w:rsid w:val="003A12EC"/>
    <w:rsid w:val="003A16EF"/>
    <w:rsid w:val="003A1EEB"/>
    <w:rsid w:val="003A2338"/>
    <w:rsid w:val="003A26B0"/>
    <w:rsid w:val="003A2AD0"/>
    <w:rsid w:val="003A3821"/>
    <w:rsid w:val="003A40D6"/>
    <w:rsid w:val="003A47D0"/>
    <w:rsid w:val="003A4DAB"/>
    <w:rsid w:val="003A51EA"/>
    <w:rsid w:val="003A5432"/>
    <w:rsid w:val="003A6C43"/>
    <w:rsid w:val="003B0714"/>
    <w:rsid w:val="003B1545"/>
    <w:rsid w:val="003B1B46"/>
    <w:rsid w:val="003B3588"/>
    <w:rsid w:val="003B7E53"/>
    <w:rsid w:val="003C1503"/>
    <w:rsid w:val="003C507C"/>
    <w:rsid w:val="003C6FD6"/>
    <w:rsid w:val="003C7FDC"/>
    <w:rsid w:val="003D2C0A"/>
    <w:rsid w:val="003E0C25"/>
    <w:rsid w:val="003E1E57"/>
    <w:rsid w:val="003E2625"/>
    <w:rsid w:val="003E2CB2"/>
    <w:rsid w:val="003E3ABF"/>
    <w:rsid w:val="003E4719"/>
    <w:rsid w:val="003E65DC"/>
    <w:rsid w:val="003F0370"/>
    <w:rsid w:val="003F1717"/>
    <w:rsid w:val="003F2F2A"/>
    <w:rsid w:val="003F3C2F"/>
    <w:rsid w:val="003F43C2"/>
    <w:rsid w:val="003F5BAE"/>
    <w:rsid w:val="003F6A5C"/>
    <w:rsid w:val="003F6FA9"/>
    <w:rsid w:val="003F7878"/>
    <w:rsid w:val="003F7A30"/>
    <w:rsid w:val="00400575"/>
    <w:rsid w:val="00402718"/>
    <w:rsid w:val="00403568"/>
    <w:rsid w:val="0040414E"/>
    <w:rsid w:val="00405844"/>
    <w:rsid w:val="00406359"/>
    <w:rsid w:val="004063BE"/>
    <w:rsid w:val="00407485"/>
    <w:rsid w:val="00407AEE"/>
    <w:rsid w:val="00407CF6"/>
    <w:rsid w:val="00410EA1"/>
    <w:rsid w:val="0041111F"/>
    <w:rsid w:val="004114FA"/>
    <w:rsid w:val="004116DE"/>
    <w:rsid w:val="00412650"/>
    <w:rsid w:val="00412701"/>
    <w:rsid w:val="00412CD9"/>
    <w:rsid w:val="00414141"/>
    <w:rsid w:val="004142FE"/>
    <w:rsid w:val="004143C2"/>
    <w:rsid w:val="004146CE"/>
    <w:rsid w:val="00415DDE"/>
    <w:rsid w:val="00415F9A"/>
    <w:rsid w:val="00416B6F"/>
    <w:rsid w:val="004179E5"/>
    <w:rsid w:val="00417F2D"/>
    <w:rsid w:val="00421318"/>
    <w:rsid w:val="00421E0C"/>
    <w:rsid w:val="00426E72"/>
    <w:rsid w:val="00427749"/>
    <w:rsid w:val="00427EFF"/>
    <w:rsid w:val="00431DCF"/>
    <w:rsid w:val="00432DC5"/>
    <w:rsid w:val="00432F27"/>
    <w:rsid w:val="0043310A"/>
    <w:rsid w:val="00433806"/>
    <w:rsid w:val="00440866"/>
    <w:rsid w:val="00440B1E"/>
    <w:rsid w:val="00441FF5"/>
    <w:rsid w:val="00443781"/>
    <w:rsid w:val="0044566D"/>
    <w:rsid w:val="00446E07"/>
    <w:rsid w:val="00446E1C"/>
    <w:rsid w:val="00450685"/>
    <w:rsid w:val="00451100"/>
    <w:rsid w:val="00451BB4"/>
    <w:rsid w:val="004521DA"/>
    <w:rsid w:val="00455340"/>
    <w:rsid w:val="0045545C"/>
    <w:rsid w:val="004558A5"/>
    <w:rsid w:val="00455A49"/>
    <w:rsid w:val="0046028C"/>
    <w:rsid w:val="00460BE0"/>
    <w:rsid w:val="004618D8"/>
    <w:rsid w:val="0046413C"/>
    <w:rsid w:val="004657D5"/>
    <w:rsid w:val="00466505"/>
    <w:rsid w:val="004675CD"/>
    <w:rsid w:val="0046760E"/>
    <w:rsid w:val="0046782F"/>
    <w:rsid w:val="00467885"/>
    <w:rsid w:val="00472BFA"/>
    <w:rsid w:val="00473D55"/>
    <w:rsid w:val="004746B5"/>
    <w:rsid w:val="004757A6"/>
    <w:rsid w:val="00475D61"/>
    <w:rsid w:val="004814DC"/>
    <w:rsid w:val="00482358"/>
    <w:rsid w:val="00482DF4"/>
    <w:rsid w:val="00482FD4"/>
    <w:rsid w:val="00483665"/>
    <w:rsid w:val="004839C3"/>
    <w:rsid w:val="00483CD9"/>
    <w:rsid w:val="004840CC"/>
    <w:rsid w:val="00484994"/>
    <w:rsid w:val="00487397"/>
    <w:rsid w:val="00490C4B"/>
    <w:rsid w:val="00491FDD"/>
    <w:rsid w:val="004922AD"/>
    <w:rsid w:val="00494BBD"/>
    <w:rsid w:val="00495722"/>
    <w:rsid w:val="00495B47"/>
    <w:rsid w:val="00495F66"/>
    <w:rsid w:val="00496EEA"/>
    <w:rsid w:val="00497544"/>
    <w:rsid w:val="004A0584"/>
    <w:rsid w:val="004A1AA6"/>
    <w:rsid w:val="004A2527"/>
    <w:rsid w:val="004A4142"/>
    <w:rsid w:val="004A431E"/>
    <w:rsid w:val="004A6234"/>
    <w:rsid w:val="004B1A81"/>
    <w:rsid w:val="004B1BCA"/>
    <w:rsid w:val="004B2137"/>
    <w:rsid w:val="004B25FB"/>
    <w:rsid w:val="004B31DD"/>
    <w:rsid w:val="004B3917"/>
    <w:rsid w:val="004B4EC6"/>
    <w:rsid w:val="004B569E"/>
    <w:rsid w:val="004B573D"/>
    <w:rsid w:val="004B59C6"/>
    <w:rsid w:val="004B6C9B"/>
    <w:rsid w:val="004C1D80"/>
    <w:rsid w:val="004C2EAC"/>
    <w:rsid w:val="004C3F0E"/>
    <w:rsid w:val="004C4002"/>
    <w:rsid w:val="004C411F"/>
    <w:rsid w:val="004C473C"/>
    <w:rsid w:val="004C514F"/>
    <w:rsid w:val="004C51E0"/>
    <w:rsid w:val="004C52C2"/>
    <w:rsid w:val="004C6905"/>
    <w:rsid w:val="004C6FC0"/>
    <w:rsid w:val="004C7DBE"/>
    <w:rsid w:val="004D0F28"/>
    <w:rsid w:val="004D2650"/>
    <w:rsid w:val="004D2FEB"/>
    <w:rsid w:val="004D3200"/>
    <w:rsid w:val="004D3AC2"/>
    <w:rsid w:val="004D45E8"/>
    <w:rsid w:val="004D508D"/>
    <w:rsid w:val="004D5433"/>
    <w:rsid w:val="004D564A"/>
    <w:rsid w:val="004D7AA9"/>
    <w:rsid w:val="004D7B61"/>
    <w:rsid w:val="004E0006"/>
    <w:rsid w:val="004E17FF"/>
    <w:rsid w:val="004E57D3"/>
    <w:rsid w:val="004E7008"/>
    <w:rsid w:val="004F39F4"/>
    <w:rsid w:val="004F6791"/>
    <w:rsid w:val="004F6A97"/>
    <w:rsid w:val="00501C2F"/>
    <w:rsid w:val="0050296A"/>
    <w:rsid w:val="00502B9A"/>
    <w:rsid w:val="005056C4"/>
    <w:rsid w:val="00505A8E"/>
    <w:rsid w:val="0051082A"/>
    <w:rsid w:val="005112C6"/>
    <w:rsid w:val="0051152A"/>
    <w:rsid w:val="005119AC"/>
    <w:rsid w:val="00515804"/>
    <w:rsid w:val="0051588C"/>
    <w:rsid w:val="005158A0"/>
    <w:rsid w:val="00515A93"/>
    <w:rsid w:val="005172E7"/>
    <w:rsid w:val="005215D9"/>
    <w:rsid w:val="00521E44"/>
    <w:rsid w:val="005236AD"/>
    <w:rsid w:val="005239D2"/>
    <w:rsid w:val="005241BF"/>
    <w:rsid w:val="00524BA1"/>
    <w:rsid w:val="005259B3"/>
    <w:rsid w:val="00526DA6"/>
    <w:rsid w:val="00527EF9"/>
    <w:rsid w:val="0053033B"/>
    <w:rsid w:val="005312F8"/>
    <w:rsid w:val="00531B52"/>
    <w:rsid w:val="0053372E"/>
    <w:rsid w:val="00534604"/>
    <w:rsid w:val="00534C6B"/>
    <w:rsid w:val="005372ED"/>
    <w:rsid w:val="00537ED9"/>
    <w:rsid w:val="005401C3"/>
    <w:rsid w:val="005402C7"/>
    <w:rsid w:val="00541624"/>
    <w:rsid w:val="00542017"/>
    <w:rsid w:val="00543614"/>
    <w:rsid w:val="00543975"/>
    <w:rsid w:val="00544183"/>
    <w:rsid w:val="0054610F"/>
    <w:rsid w:val="005465AD"/>
    <w:rsid w:val="00546A27"/>
    <w:rsid w:val="005503A9"/>
    <w:rsid w:val="00551C3E"/>
    <w:rsid w:val="00553460"/>
    <w:rsid w:val="00553634"/>
    <w:rsid w:val="00554461"/>
    <w:rsid w:val="0055611A"/>
    <w:rsid w:val="00556801"/>
    <w:rsid w:val="00556E6D"/>
    <w:rsid w:val="005617B5"/>
    <w:rsid w:val="00561F34"/>
    <w:rsid w:val="00562EB8"/>
    <w:rsid w:val="00562F63"/>
    <w:rsid w:val="0056309C"/>
    <w:rsid w:val="005631F5"/>
    <w:rsid w:val="00565155"/>
    <w:rsid w:val="00565EE9"/>
    <w:rsid w:val="00566332"/>
    <w:rsid w:val="00567225"/>
    <w:rsid w:val="00570883"/>
    <w:rsid w:val="00572670"/>
    <w:rsid w:val="00575A93"/>
    <w:rsid w:val="00575C4A"/>
    <w:rsid w:val="00575D54"/>
    <w:rsid w:val="00577E1B"/>
    <w:rsid w:val="00582269"/>
    <w:rsid w:val="0058344A"/>
    <w:rsid w:val="005843B7"/>
    <w:rsid w:val="00585EB9"/>
    <w:rsid w:val="00586823"/>
    <w:rsid w:val="0059196F"/>
    <w:rsid w:val="00591AF6"/>
    <w:rsid w:val="00591BF2"/>
    <w:rsid w:val="00592180"/>
    <w:rsid w:val="0059222E"/>
    <w:rsid w:val="00595345"/>
    <w:rsid w:val="0059549E"/>
    <w:rsid w:val="0059580F"/>
    <w:rsid w:val="00596807"/>
    <w:rsid w:val="00597ABB"/>
    <w:rsid w:val="005A046E"/>
    <w:rsid w:val="005A07F4"/>
    <w:rsid w:val="005A0A9C"/>
    <w:rsid w:val="005A10C9"/>
    <w:rsid w:val="005A2B58"/>
    <w:rsid w:val="005A2C1A"/>
    <w:rsid w:val="005A338D"/>
    <w:rsid w:val="005A3861"/>
    <w:rsid w:val="005A5829"/>
    <w:rsid w:val="005A5AD6"/>
    <w:rsid w:val="005A5AF9"/>
    <w:rsid w:val="005A5B65"/>
    <w:rsid w:val="005A6AD3"/>
    <w:rsid w:val="005A6B4A"/>
    <w:rsid w:val="005A705B"/>
    <w:rsid w:val="005A7B64"/>
    <w:rsid w:val="005A7D6B"/>
    <w:rsid w:val="005B052A"/>
    <w:rsid w:val="005B0FDC"/>
    <w:rsid w:val="005B1342"/>
    <w:rsid w:val="005B3247"/>
    <w:rsid w:val="005B34D9"/>
    <w:rsid w:val="005B378C"/>
    <w:rsid w:val="005B3953"/>
    <w:rsid w:val="005B69FD"/>
    <w:rsid w:val="005B6EA2"/>
    <w:rsid w:val="005C03E5"/>
    <w:rsid w:val="005C2FC4"/>
    <w:rsid w:val="005C371A"/>
    <w:rsid w:val="005C38E1"/>
    <w:rsid w:val="005C5FA0"/>
    <w:rsid w:val="005C7F26"/>
    <w:rsid w:val="005D1426"/>
    <w:rsid w:val="005D4D1C"/>
    <w:rsid w:val="005E2966"/>
    <w:rsid w:val="005E3C9B"/>
    <w:rsid w:val="005E5138"/>
    <w:rsid w:val="005E74C8"/>
    <w:rsid w:val="005F040D"/>
    <w:rsid w:val="005F0ABA"/>
    <w:rsid w:val="005F0D4F"/>
    <w:rsid w:val="005F17BA"/>
    <w:rsid w:val="005F2674"/>
    <w:rsid w:val="005F33FF"/>
    <w:rsid w:val="005F3F14"/>
    <w:rsid w:val="005F476A"/>
    <w:rsid w:val="005F4BCD"/>
    <w:rsid w:val="005F4FB4"/>
    <w:rsid w:val="005F5AAA"/>
    <w:rsid w:val="005F5DCD"/>
    <w:rsid w:val="005F670D"/>
    <w:rsid w:val="005F73E7"/>
    <w:rsid w:val="005F7CE6"/>
    <w:rsid w:val="0060239C"/>
    <w:rsid w:val="006035DC"/>
    <w:rsid w:val="00603925"/>
    <w:rsid w:val="00605543"/>
    <w:rsid w:val="00605A83"/>
    <w:rsid w:val="00606564"/>
    <w:rsid w:val="00606DB9"/>
    <w:rsid w:val="00607719"/>
    <w:rsid w:val="00611040"/>
    <w:rsid w:val="006112E4"/>
    <w:rsid w:val="006133F8"/>
    <w:rsid w:val="00615695"/>
    <w:rsid w:val="006157E7"/>
    <w:rsid w:val="0061741F"/>
    <w:rsid w:val="00617460"/>
    <w:rsid w:val="006177F2"/>
    <w:rsid w:val="006178B5"/>
    <w:rsid w:val="006214D8"/>
    <w:rsid w:val="00621B59"/>
    <w:rsid w:val="00623285"/>
    <w:rsid w:val="00625122"/>
    <w:rsid w:val="00626790"/>
    <w:rsid w:val="00627C1D"/>
    <w:rsid w:val="00633AA7"/>
    <w:rsid w:val="00633B81"/>
    <w:rsid w:val="00633FFD"/>
    <w:rsid w:val="0063447F"/>
    <w:rsid w:val="0063597E"/>
    <w:rsid w:val="0064032B"/>
    <w:rsid w:val="00640A92"/>
    <w:rsid w:val="00642AC8"/>
    <w:rsid w:val="00643E36"/>
    <w:rsid w:val="00646224"/>
    <w:rsid w:val="00646FE9"/>
    <w:rsid w:val="00653309"/>
    <w:rsid w:val="00654E88"/>
    <w:rsid w:val="00655808"/>
    <w:rsid w:val="00656151"/>
    <w:rsid w:val="0066008C"/>
    <w:rsid w:val="006605E9"/>
    <w:rsid w:val="00660BEF"/>
    <w:rsid w:val="00663188"/>
    <w:rsid w:val="006659CC"/>
    <w:rsid w:val="00665C81"/>
    <w:rsid w:val="00666EC1"/>
    <w:rsid w:val="00667286"/>
    <w:rsid w:val="00671F23"/>
    <w:rsid w:val="00675812"/>
    <w:rsid w:val="00677424"/>
    <w:rsid w:val="00682092"/>
    <w:rsid w:val="00682C94"/>
    <w:rsid w:val="0068382A"/>
    <w:rsid w:val="00683C6B"/>
    <w:rsid w:val="00684C3E"/>
    <w:rsid w:val="00684FCB"/>
    <w:rsid w:val="00685A53"/>
    <w:rsid w:val="006861CC"/>
    <w:rsid w:val="0068697C"/>
    <w:rsid w:val="006869C8"/>
    <w:rsid w:val="00687711"/>
    <w:rsid w:val="00691223"/>
    <w:rsid w:val="00692D2A"/>
    <w:rsid w:val="006930AB"/>
    <w:rsid w:val="00693DE0"/>
    <w:rsid w:val="0069485A"/>
    <w:rsid w:val="00695C8D"/>
    <w:rsid w:val="00696AFC"/>
    <w:rsid w:val="00696FF6"/>
    <w:rsid w:val="006A04D7"/>
    <w:rsid w:val="006A05FB"/>
    <w:rsid w:val="006A120E"/>
    <w:rsid w:val="006A1ED3"/>
    <w:rsid w:val="006A2BEC"/>
    <w:rsid w:val="006A3099"/>
    <w:rsid w:val="006A7497"/>
    <w:rsid w:val="006A7FAD"/>
    <w:rsid w:val="006B032F"/>
    <w:rsid w:val="006B1D7A"/>
    <w:rsid w:val="006B3CEE"/>
    <w:rsid w:val="006B42E2"/>
    <w:rsid w:val="006B5597"/>
    <w:rsid w:val="006B6078"/>
    <w:rsid w:val="006B6339"/>
    <w:rsid w:val="006B6C9F"/>
    <w:rsid w:val="006C0FA4"/>
    <w:rsid w:val="006C1B83"/>
    <w:rsid w:val="006C34BD"/>
    <w:rsid w:val="006C49CF"/>
    <w:rsid w:val="006C5424"/>
    <w:rsid w:val="006C6582"/>
    <w:rsid w:val="006C7F0D"/>
    <w:rsid w:val="006D11A0"/>
    <w:rsid w:val="006D3CF8"/>
    <w:rsid w:val="006D3F18"/>
    <w:rsid w:val="006D6543"/>
    <w:rsid w:val="006D6E09"/>
    <w:rsid w:val="006D6FB0"/>
    <w:rsid w:val="006E0F9D"/>
    <w:rsid w:val="006E153F"/>
    <w:rsid w:val="006E1A98"/>
    <w:rsid w:val="006E2936"/>
    <w:rsid w:val="006E5083"/>
    <w:rsid w:val="006E561D"/>
    <w:rsid w:val="006E601E"/>
    <w:rsid w:val="006E65E2"/>
    <w:rsid w:val="006E6BF3"/>
    <w:rsid w:val="006F027D"/>
    <w:rsid w:val="006F0BBC"/>
    <w:rsid w:val="006F2144"/>
    <w:rsid w:val="006F2C50"/>
    <w:rsid w:val="006F3009"/>
    <w:rsid w:val="006F35A9"/>
    <w:rsid w:val="006F42E9"/>
    <w:rsid w:val="006F478E"/>
    <w:rsid w:val="006F4C08"/>
    <w:rsid w:val="006F5006"/>
    <w:rsid w:val="006F534C"/>
    <w:rsid w:val="006F6B63"/>
    <w:rsid w:val="007001A0"/>
    <w:rsid w:val="00701A6E"/>
    <w:rsid w:val="00702841"/>
    <w:rsid w:val="00703DBF"/>
    <w:rsid w:val="00705595"/>
    <w:rsid w:val="00705E3C"/>
    <w:rsid w:val="00707ED7"/>
    <w:rsid w:val="00710093"/>
    <w:rsid w:val="0071276D"/>
    <w:rsid w:val="007132B1"/>
    <w:rsid w:val="0071354A"/>
    <w:rsid w:val="00714EE8"/>
    <w:rsid w:val="00714F29"/>
    <w:rsid w:val="00721E68"/>
    <w:rsid w:val="0072395F"/>
    <w:rsid w:val="007241B0"/>
    <w:rsid w:val="00726A9B"/>
    <w:rsid w:val="00727068"/>
    <w:rsid w:val="0072766F"/>
    <w:rsid w:val="007277F0"/>
    <w:rsid w:val="007300A0"/>
    <w:rsid w:val="00730E11"/>
    <w:rsid w:val="007318C8"/>
    <w:rsid w:val="00732066"/>
    <w:rsid w:val="007328D6"/>
    <w:rsid w:val="00732F2C"/>
    <w:rsid w:val="007333F5"/>
    <w:rsid w:val="00733990"/>
    <w:rsid w:val="00733F7E"/>
    <w:rsid w:val="007353D3"/>
    <w:rsid w:val="00735907"/>
    <w:rsid w:val="007414C1"/>
    <w:rsid w:val="00743500"/>
    <w:rsid w:val="00743F2F"/>
    <w:rsid w:val="00744B72"/>
    <w:rsid w:val="00744E50"/>
    <w:rsid w:val="0074779A"/>
    <w:rsid w:val="00747DF4"/>
    <w:rsid w:val="007500E9"/>
    <w:rsid w:val="007533B8"/>
    <w:rsid w:val="007535E5"/>
    <w:rsid w:val="00753E2D"/>
    <w:rsid w:val="00753E78"/>
    <w:rsid w:val="00754385"/>
    <w:rsid w:val="00755450"/>
    <w:rsid w:val="007557D5"/>
    <w:rsid w:val="00757BA8"/>
    <w:rsid w:val="00760348"/>
    <w:rsid w:val="007608B4"/>
    <w:rsid w:val="00760E73"/>
    <w:rsid w:val="00762C24"/>
    <w:rsid w:val="00763185"/>
    <w:rsid w:val="00763F54"/>
    <w:rsid w:val="007645AE"/>
    <w:rsid w:val="00766840"/>
    <w:rsid w:val="00766A70"/>
    <w:rsid w:val="00767911"/>
    <w:rsid w:val="00767C9B"/>
    <w:rsid w:val="00770773"/>
    <w:rsid w:val="00771442"/>
    <w:rsid w:val="00772072"/>
    <w:rsid w:val="0077258A"/>
    <w:rsid w:val="00773BD0"/>
    <w:rsid w:val="0077406D"/>
    <w:rsid w:val="00776911"/>
    <w:rsid w:val="007803A8"/>
    <w:rsid w:val="00782C52"/>
    <w:rsid w:val="007833FB"/>
    <w:rsid w:val="00783AF1"/>
    <w:rsid w:val="00784E7D"/>
    <w:rsid w:val="00791DC8"/>
    <w:rsid w:val="0079275B"/>
    <w:rsid w:val="00793B70"/>
    <w:rsid w:val="00793FC9"/>
    <w:rsid w:val="0079449C"/>
    <w:rsid w:val="00794FC2"/>
    <w:rsid w:val="00795FA2"/>
    <w:rsid w:val="007968BC"/>
    <w:rsid w:val="0079708A"/>
    <w:rsid w:val="007970C4"/>
    <w:rsid w:val="007A022C"/>
    <w:rsid w:val="007A2F6F"/>
    <w:rsid w:val="007A4DD1"/>
    <w:rsid w:val="007A5F84"/>
    <w:rsid w:val="007A6526"/>
    <w:rsid w:val="007A6A1D"/>
    <w:rsid w:val="007A7799"/>
    <w:rsid w:val="007B0CFF"/>
    <w:rsid w:val="007B0EB2"/>
    <w:rsid w:val="007B303E"/>
    <w:rsid w:val="007B3C6B"/>
    <w:rsid w:val="007B4FD8"/>
    <w:rsid w:val="007B574A"/>
    <w:rsid w:val="007B5BE2"/>
    <w:rsid w:val="007C000F"/>
    <w:rsid w:val="007C0714"/>
    <w:rsid w:val="007C22E8"/>
    <w:rsid w:val="007C2930"/>
    <w:rsid w:val="007C57AC"/>
    <w:rsid w:val="007C5BAB"/>
    <w:rsid w:val="007C5EAF"/>
    <w:rsid w:val="007C5F6A"/>
    <w:rsid w:val="007C6137"/>
    <w:rsid w:val="007C658B"/>
    <w:rsid w:val="007D134D"/>
    <w:rsid w:val="007D5501"/>
    <w:rsid w:val="007D5F66"/>
    <w:rsid w:val="007D626B"/>
    <w:rsid w:val="007D6790"/>
    <w:rsid w:val="007E11B0"/>
    <w:rsid w:val="007E120C"/>
    <w:rsid w:val="007E3CBE"/>
    <w:rsid w:val="007E4EF1"/>
    <w:rsid w:val="007E5173"/>
    <w:rsid w:val="007E587A"/>
    <w:rsid w:val="007E7395"/>
    <w:rsid w:val="007F10E7"/>
    <w:rsid w:val="007F3ABC"/>
    <w:rsid w:val="007F4E44"/>
    <w:rsid w:val="007F69FA"/>
    <w:rsid w:val="007F7D5E"/>
    <w:rsid w:val="00800D4B"/>
    <w:rsid w:val="00800DF9"/>
    <w:rsid w:val="008036F9"/>
    <w:rsid w:val="008040E0"/>
    <w:rsid w:val="0080469B"/>
    <w:rsid w:val="00806DF2"/>
    <w:rsid w:val="00807E88"/>
    <w:rsid w:val="00807F97"/>
    <w:rsid w:val="00810340"/>
    <w:rsid w:val="008106E3"/>
    <w:rsid w:val="0081261F"/>
    <w:rsid w:val="00812B07"/>
    <w:rsid w:val="008140A2"/>
    <w:rsid w:val="00814A55"/>
    <w:rsid w:val="008151F5"/>
    <w:rsid w:val="0081637E"/>
    <w:rsid w:val="0082119F"/>
    <w:rsid w:val="00821544"/>
    <w:rsid w:val="00821BDC"/>
    <w:rsid w:val="0082357D"/>
    <w:rsid w:val="00824345"/>
    <w:rsid w:val="00824B4A"/>
    <w:rsid w:val="008259D1"/>
    <w:rsid w:val="0082687A"/>
    <w:rsid w:val="00834760"/>
    <w:rsid w:val="00835C13"/>
    <w:rsid w:val="0084000F"/>
    <w:rsid w:val="008427ED"/>
    <w:rsid w:val="00842EF8"/>
    <w:rsid w:val="008433D1"/>
    <w:rsid w:val="00844C9E"/>
    <w:rsid w:val="0084527D"/>
    <w:rsid w:val="00850D69"/>
    <w:rsid w:val="00852297"/>
    <w:rsid w:val="008525AE"/>
    <w:rsid w:val="00852DD7"/>
    <w:rsid w:val="00853887"/>
    <w:rsid w:val="00854731"/>
    <w:rsid w:val="00854C68"/>
    <w:rsid w:val="008552F0"/>
    <w:rsid w:val="00855DA3"/>
    <w:rsid w:val="008566D2"/>
    <w:rsid w:val="008569AF"/>
    <w:rsid w:val="0085730B"/>
    <w:rsid w:val="00857F84"/>
    <w:rsid w:val="0086043F"/>
    <w:rsid w:val="00860D96"/>
    <w:rsid w:val="00861181"/>
    <w:rsid w:val="0086195B"/>
    <w:rsid w:val="00861B95"/>
    <w:rsid w:val="0086290D"/>
    <w:rsid w:val="00862C47"/>
    <w:rsid w:val="00863465"/>
    <w:rsid w:val="00865D42"/>
    <w:rsid w:val="00866E55"/>
    <w:rsid w:val="00866F30"/>
    <w:rsid w:val="008678E3"/>
    <w:rsid w:val="00867D68"/>
    <w:rsid w:val="00870181"/>
    <w:rsid w:val="008707BC"/>
    <w:rsid w:val="00870CB9"/>
    <w:rsid w:val="008714A5"/>
    <w:rsid w:val="00871DA6"/>
    <w:rsid w:val="008722B1"/>
    <w:rsid w:val="00872E6E"/>
    <w:rsid w:val="008734C8"/>
    <w:rsid w:val="00873C29"/>
    <w:rsid w:val="00874422"/>
    <w:rsid w:val="00874530"/>
    <w:rsid w:val="00874F99"/>
    <w:rsid w:val="00875779"/>
    <w:rsid w:val="00880362"/>
    <w:rsid w:val="00881C9F"/>
    <w:rsid w:val="00881CC6"/>
    <w:rsid w:val="00886212"/>
    <w:rsid w:val="0088658C"/>
    <w:rsid w:val="00886F27"/>
    <w:rsid w:val="00890BC8"/>
    <w:rsid w:val="00891380"/>
    <w:rsid w:val="00891DC2"/>
    <w:rsid w:val="008935B2"/>
    <w:rsid w:val="0089408F"/>
    <w:rsid w:val="008951FE"/>
    <w:rsid w:val="008952F8"/>
    <w:rsid w:val="00896119"/>
    <w:rsid w:val="008A151C"/>
    <w:rsid w:val="008A2317"/>
    <w:rsid w:val="008A6D4D"/>
    <w:rsid w:val="008A7408"/>
    <w:rsid w:val="008A761F"/>
    <w:rsid w:val="008A7A5A"/>
    <w:rsid w:val="008A7B28"/>
    <w:rsid w:val="008B01C3"/>
    <w:rsid w:val="008B1197"/>
    <w:rsid w:val="008B1969"/>
    <w:rsid w:val="008B296E"/>
    <w:rsid w:val="008B2A04"/>
    <w:rsid w:val="008B3D3C"/>
    <w:rsid w:val="008B4C54"/>
    <w:rsid w:val="008B5A48"/>
    <w:rsid w:val="008B68AA"/>
    <w:rsid w:val="008B7205"/>
    <w:rsid w:val="008C0121"/>
    <w:rsid w:val="008C0343"/>
    <w:rsid w:val="008C0698"/>
    <w:rsid w:val="008C1286"/>
    <w:rsid w:val="008C13B3"/>
    <w:rsid w:val="008C23E0"/>
    <w:rsid w:val="008C33D7"/>
    <w:rsid w:val="008C45C2"/>
    <w:rsid w:val="008C491B"/>
    <w:rsid w:val="008C4BD9"/>
    <w:rsid w:val="008C6A62"/>
    <w:rsid w:val="008C6AF3"/>
    <w:rsid w:val="008D06EB"/>
    <w:rsid w:val="008D0AF1"/>
    <w:rsid w:val="008D0F4A"/>
    <w:rsid w:val="008D2D07"/>
    <w:rsid w:val="008D3151"/>
    <w:rsid w:val="008D31A5"/>
    <w:rsid w:val="008D3F8C"/>
    <w:rsid w:val="008D6C6B"/>
    <w:rsid w:val="008D6F61"/>
    <w:rsid w:val="008D7904"/>
    <w:rsid w:val="008D79E6"/>
    <w:rsid w:val="008D7FA8"/>
    <w:rsid w:val="008E03DC"/>
    <w:rsid w:val="008E047B"/>
    <w:rsid w:val="008E17DD"/>
    <w:rsid w:val="008E2061"/>
    <w:rsid w:val="008E2E20"/>
    <w:rsid w:val="008E6076"/>
    <w:rsid w:val="008E7489"/>
    <w:rsid w:val="008F1001"/>
    <w:rsid w:val="008F161C"/>
    <w:rsid w:val="008F1B4D"/>
    <w:rsid w:val="008F4454"/>
    <w:rsid w:val="008F544B"/>
    <w:rsid w:val="008F5675"/>
    <w:rsid w:val="008F685F"/>
    <w:rsid w:val="008F6AF9"/>
    <w:rsid w:val="008F7339"/>
    <w:rsid w:val="00901B96"/>
    <w:rsid w:val="00902CCA"/>
    <w:rsid w:val="0090372C"/>
    <w:rsid w:val="00904F5B"/>
    <w:rsid w:val="00910FE5"/>
    <w:rsid w:val="009122B4"/>
    <w:rsid w:val="00912616"/>
    <w:rsid w:val="009128FB"/>
    <w:rsid w:val="00913E1D"/>
    <w:rsid w:val="00915F6E"/>
    <w:rsid w:val="00917510"/>
    <w:rsid w:val="009209EA"/>
    <w:rsid w:val="0092144E"/>
    <w:rsid w:val="00921BA4"/>
    <w:rsid w:val="009222E5"/>
    <w:rsid w:val="00922646"/>
    <w:rsid w:val="009240A8"/>
    <w:rsid w:val="00925796"/>
    <w:rsid w:val="009268DC"/>
    <w:rsid w:val="00927829"/>
    <w:rsid w:val="00927CB7"/>
    <w:rsid w:val="009302CA"/>
    <w:rsid w:val="00930546"/>
    <w:rsid w:val="00930DF6"/>
    <w:rsid w:val="00932AAC"/>
    <w:rsid w:val="00933907"/>
    <w:rsid w:val="009341E0"/>
    <w:rsid w:val="00934214"/>
    <w:rsid w:val="00936BD8"/>
    <w:rsid w:val="009376EF"/>
    <w:rsid w:val="00937C30"/>
    <w:rsid w:val="00940121"/>
    <w:rsid w:val="0094013D"/>
    <w:rsid w:val="00940271"/>
    <w:rsid w:val="009411FC"/>
    <w:rsid w:val="00941684"/>
    <w:rsid w:val="009418D0"/>
    <w:rsid w:val="00942D45"/>
    <w:rsid w:val="00944162"/>
    <w:rsid w:val="0094522C"/>
    <w:rsid w:val="00945635"/>
    <w:rsid w:val="00945B21"/>
    <w:rsid w:val="009506A4"/>
    <w:rsid w:val="00953019"/>
    <w:rsid w:val="009531D1"/>
    <w:rsid w:val="00954F43"/>
    <w:rsid w:val="00956B9A"/>
    <w:rsid w:val="00956CDB"/>
    <w:rsid w:val="00957559"/>
    <w:rsid w:val="00961489"/>
    <w:rsid w:val="00961AC2"/>
    <w:rsid w:val="00961FAD"/>
    <w:rsid w:val="0096385F"/>
    <w:rsid w:val="00964F36"/>
    <w:rsid w:val="009670DC"/>
    <w:rsid w:val="009675FF"/>
    <w:rsid w:val="00971BF3"/>
    <w:rsid w:val="00972541"/>
    <w:rsid w:val="00972FB8"/>
    <w:rsid w:val="00973DEC"/>
    <w:rsid w:val="00975CB0"/>
    <w:rsid w:val="009770C2"/>
    <w:rsid w:val="00977305"/>
    <w:rsid w:val="00984554"/>
    <w:rsid w:val="009850EC"/>
    <w:rsid w:val="00985127"/>
    <w:rsid w:val="009852ED"/>
    <w:rsid w:val="00985898"/>
    <w:rsid w:val="00985CF6"/>
    <w:rsid w:val="00986E2A"/>
    <w:rsid w:val="0098775F"/>
    <w:rsid w:val="00991A08"/>
    <w:rsid w:val="009922A2"/>
    <w:rsid w:val="009934F8"/>
    <w:rsid w:val="00995888"/>
    <w:rsid w:val="009959B5"/>
    <w:rsid w:val="00996EAE"/>
    <w:rsid w:val="00997955"/>
    <w:rsid w:val="009A03DC"/>
    <w:rsid w:val="009A040B"/>
    <w:rsid w:val="009A22FB"/>
    <w:rsid w:val="009A3572"/>
    <w:rsid w:val="009A495A"/>
    <w:rsid w:val="009A4EDD"/>
    <w:rsid w:val="009A65F0"/>
    <w:rsid w:val="009A75F4"/>
    <w:rsid w:val="009B0A0F"/>
    <w:rsid w:val="009B0EF9"/>
    <w:rsid w:val="009B157D"/>
    <w:rsid w:val="009B3389"/>
    <w:rsid w:val="009B3427"/>
    <w:rsid w:val="009B4E72"/>
    <w:rsid w:val="009B4FFE"/>
    <w:rsid w:val="009B55F3"/>
    <w:rsid w:val="009B7C8F"/>
    <w:rsid w:val="009C0664"/>
    <w:rsid w:val="009C1053"/>
    <w:rsid w:val="009C1578"/>
    <w:rsid w:val="009C18F1"/>
    <w:rsid w:val="009C2007"/>
    <w:rsid w:val="009C2B4D"/>
    <w:rsid w:val="009C3089"/>
    <w:rsid w:val="009C3E32"/>
    <w:rsid w:val="009C4D8D"/>
    <w:rsid w:val="009C594A"/>
    <w:rsid w:val="009C7373"/>
    <w:rsid w:val="009D0613"/>
    <w:rsid w:val="009D2028"/>
    <w:rsid w:val="009D2AB1"/>
    <w:rsid w:val="009D6115"/>
    <w:rsid w:val="009D6E37"/>
    <w:rsid w:val="009D73F4"/>
    <w:rsid w:val="009E1556"/>
    <w:rsid w:val="009E28F9"/>
    <w:rsid w:val="009E35C1"/>
    <w:rsid w:val="009E5520"/>
    <w:rsid w:val="009E558B"/>
    <w:rsid w:val="009E5DBB"/>
    <w:rsid w:val="009E65EA"/>
    <w:rsid w:val="009F027D"/>
    <w:rsid w:val="009F3A73"/>
    <w:rsid w:val="009F4086"/>
    <w:rsid w:val="009F4B90"/>
    <w:rsid w:val="009F4FA5"/>
    <w:rsid w:val="009F5321"/>
    <w:rsid w:val="009F65D3"/>
    <w:rsid w:val="009F6B5F"/>
    <w:rsid w:val="00A0158A"/>
    <w:rsid w:val="00A0166B"/>
    <w:rsid w:val="00A0233A"/>
    <w:rsid w:val="00A02961"/>
    <w:rsid w:val="00A03A94"/>
    <w:rsid w:val="00A062A3"/>
    <w:rsid w:val="00A1009D"/>
    <w:rsid w:val="00A11158"/>
    <w:rsid w:val="00A12309"/>
    <w:rsid w:val="00A14ACA"/>
    <w:rsid w:val="00A15E68"/>
    <w:rsid w:val="00A17B91"/>
    <w:rsid w:val="00A2049A"/>
    <w:rsid w:val="00A20B33"/>
    <w:rsid w:val="00A21250"/>
    <w:rsid w:val="00A21BB5"/>
    <w:rsid w:val="00A22B85"/>
    <w:rsid w:val="00A24B88"/>
    <w:rsid w:val="00A267AC"/>
    <w:rsid w:val="00A274FB"/>
    <w:rsid w:val="00A3022D"/>
    <w:rsid w:val="00A304B8"/>
    <w:rsid w:val="00A30BD0"/>
    <w:rsid w:val="00A314F5"/>
    <w:rsid w:val="00A32C8A"/>
    <w:rsid w:val="00A333FD"/>
    <w:rsid w:val="00A33F52"/>
    <w:rsid w:val="00A342ED"/>
    <w:rsid w:val="00A35AF0"/>
    <w:rsid w:val="00A406C6"/>
    <w:rsid w:val="00A40AF4"/>
    <w:rsid w:val="00A40AFB"/>
    <w:rsid w:val="00A41E65"/>
    <w:rsid w:val="00A43A9C"/>
    <w:rsid w:val="00A4439F"/>
    <w:rsid w:val="00A46174"/>
    <w:rsid w:val="00A469DD"/>
    <w:rsid w:val="00A50C82"/>
    <w:rsid w:val="00A517B1"/>
    <w:rsid w:val="00A5276F"/>
    <w:rsid w:val="00A527E5"/>
    <w:rsid w:val="00A52F07"/>
    <w:rsid w:val="00A5510F"/>
    <w:rsid w:val="00A55AA8"/>
    <w:rsid w:val="00A56ADF"/>
    <w:rsid w:val="00A6126D"/>
    <w:rsid w:val="00A63622"/>
    <w:rsid w:val="00A64354"/>
    <w:rsid w:val="00A67598"/>
    <w:rsid w:val="00A67770"/>
    <w:rsid w:val="00A677D2"/>
    <w:rsid w:val="00A713F6"/>
    <w:rsid w:val="00A715BD"/>
    <w:rsid w:val="00A71F48"/>
    <w:rsid w:val="00A7590D"/>
    <w:rsid w:val="00A76271"/>
    <w:rsid w:val="00A7701A"/>
    <w:rsid w:val="00A77669"/>
    <w:rsid w:val="00A77A5E"/>
    <w:rsid w:val="00A8067F"/>
    <w:rsid w:val="00A80A30"/>
    <w:rsid w:val="00A80D0E"/>
    <w:rsid w:val="00A8151F"/>
    <w:rsid w:val="00A81523"/>
    <w:rsid w:val="00A8161B"/>
    <w:rsid w:val="00A82B38"/>
    <w:rsid w:val="00A830CE"/>
    <w:rsid w:val="00A85665"/>
    <w:rsid w:val="00A85DBA"/>
    <w:rsid w:val="00A86A44"/>
    <w:rsid w:val="00A86DEE"/>
    <w:rsid w:val="00A9010C"/>
    <w:rsid w:val="00A94640"/>
    <w:rsid w:val="00A970CF"/>
    <w:rsid w:val="00A97845"/>
    <w:rsid w:val="00AA197B"/>
    <w:rsid w:val="00AA5F40"/>
    <w:rsid w:val="00AA69DA"/>
    <w:rsid w:val="00AA73E4"/>
    <w:rsid w:val="00AA7958"/>
    <w:rsid w:val="00AB3C4C"/>
    <w:rsid w:val="00AB4B7D"/>
    <w:rsid w:val="00AB58FD"/>
    <w:rsid w:val="00AB595F"/>
    <w:rsid w:val="00AB6924"/>
    <w:rsid w:val="00AB6E8E"/>
    <w:rsid w:val="00AB6F62"/>
    <w:rsid w:val="00AC037A"/>
    <w:rsid w:val="00AC116B"/>
    <w:rsid w:val="00AC3080"/>
    <w:rsid w:val="00AC4DEE"/>
    <w:rsid w:val="00AC7AA7"/>
    <w:rsid w:val="00AD1060"/>
    <w:rsid w:val="00AD1484"/>
    <w:rsid w:val="00AD2A7C"/>
    <w:rsid w:val="00AD36E8"/>
    <w:rsid w:val="00AD3C80"/>
    <w:rsid w:val="00AD425C"/>
    <w:rsid w:val="00AD42E9"/>
    <w:rsid w:val="00AD5A2D"/>
    <w:rsid w:val="00AD7309"/>
    <w:rsid w:val="00AD7FC9"/>
    <w:rsid w:val="00AE1C4E"/>
    <w:rsid w:val="00AE29D4"/>
    <w:rsid w:val="00AE35F4"/>
    <w:rsid w:val="00AE56A2"/>
    <w:rsid w:val="00AE5E53"/>
    <w:rsid w:val="00AE6955"/>
    <w:rsid w:val="00AE79B7"/>
    <w:rsid w:val="00AF018D"/>
    <w:rsid w:val="00AF0988"/>
    <w:rsid w:val="00AF14C7"/>
    <w:rsid w:val="00AF1558"/>
    <w:rsid w:val="00AF17AA"/>
    <w:rsid w:val="00AF2078"/>
    <w:rsid w:val="00AF238A"/>
    <w:rsid w:val="00AF27C9"/>
    <w:rsid w:val="00AF2EB3"/>
    <w:rsid w:val="00AF496F"/>
    <w:rsid w:val="00AF4F2A"/>
    <w:rsid w:val="00AF52D3"/>
    <w:rsid w:val="00AF65A9"/>
    <w:rsid w:val="00B00AA0"/>
    <w:rsid w:val="00B010AD"/>
    <w:rsid w:val="00B01C27"/>
    <w:rsid w:val="00B02652"/>
    <w:rsid w:val="00B030D8"/>
    <w:rsid w:val="00B037FE"/>
    <w:rsid w:val="00B0455B"/>
    <w:rsid w:val="00B05420"/>
    <w:rsid w:val="00B05899"/>
    <w:rsid w:val="00B05CE5"/>
    <w:rsid w:val="00B05DCD"/>
    <w:rsid w:val="00B0663D"/>
    <w:rsid w:val="00B06B84"/>
    <w:rsid w:val="00B077B6"/>
    <w:rsid w:val="00B102E3"/>
    <w:rsid w:val="00B103FB"/>
    <w:rsid w:val="00B155DF"/>
    <w:rsid w:val="00B16FD7"/>
    <w:rsid w:val="00B212B5"/>
    <w:rsid w:val="00B21588"/>
    <w:rsid w:val="00B22931"/>
    <w:rsid w:val="00B24D0F"/>
    <w:rsid w:val="00B309BA"/>
    <w:rsid w:val="00B314D2"/>
    <w:rsid w:val="00B33514"/>
    <w:rsid w:val="00B347F6"/>
    <w:rsid w:val="00B34D00"/>
    <w:rsid w:val="00B367AA"/>
    <w:rsid w:val="00B36CB0"/>
    <w:rsid w:val="00B3710C"/>
    <w:rsid w:val="00B40A7F"/>
    <w:rsid w:val="00B40F8B"/>
    <w:rsid w:val="00B410B3"/>
    <w:rsid w:val="00B44052"/>
    <w:rsid w:val="00B447E8"/>
    <w:rsid w:val="00B44C81"/>
    <w:rsid w:val="00B459F8"/>
    <w:rsid w:val="00B465F1"/>
    <w:rsid w:val="00B4724E"/>
    <w:rsid w:val="00B51A11"/>
    <w:rsid w:val="00B51F56"/>
    <w:rsid w:val="00B52110"/>
    <w:rsid w:val="00B52393"/>
    <w:rsid w:val="00B529C3"/>
    <w:rsid w:val="00B53A83"/>
    <w:rsid w:val="00B558E7"/>
    <w:rsid w:val="00B56660"/>
    <w:rsid w:val="00B57624"/>
    <w:rsid w:val="00B600B8"/>
    <w:rsid w:val="00B60D9F"/>
    <w:rsid w:val="00B61458"/>
    <w:rsid w:val="00B61EBD"/>
    <w:rsid w:val="00B62FB9"/>
    <w:rsid w:val="00B636A4"/>
    <w:rsid w:val="00B64B1A"/>
    <w:rsid w:val="00B64DF8"/>
    <w:rsid w:val="00B66251"/>
    <w:rsid w:val="00B67517"/>
    <w:rsid w:val="00B714C0"/>
    <w:rsid w:val="00B71D40"/>
    <w:rsid w:val="00B74AA8"/>
    <w:rsid w:val="00B77246"/>
    <w:rsid w:val="00B7769C"/>
    <w:rsid w:val="00B81F6F"/>
    <w:rsid w:val="00B823EC"/>
    <w:rsid w:val="00B82D2C"/>
    <w:rsid w:val="00B84720"/>
    <w:rsid w:val="00B84B3D"/>
    <w:rsid w:val="00B86C7B"/>
    <w:rsid w:val="00B917A5"/>
    <w:rsid w:val="00B91EB4"/>
    <w:rsid w:val="00B92300"/>
    <w:rsid w:val="00B934AD"/>
    <w:rsid w:val="00B93B28"/>
    <w:rsid w:val="00B94C33"/>
    <w:rsid w:val="00B95974"/>
    <w:rsid w:val="00B95F7E"/>
    <w:rsid w:val="00B969D1"/>
    <w:rsid w:val="00B975D5"/>
    <w:rsid w:val="00B97E71"/>
    <w:rsid w:val="00B97FD7"/>
    <w:rsid w:val="00BA02B0"/>
    <w:rsid w:val="00BA16A4"/>
    <w:rsid w:val="00BA2413"/>
    <w:rsid w:val="00BA4AA7"/>
    <w:rsid w:val="00BA5C2D"/>
    <w:rsid w:val="00BA71D1"/>
    <w:rsid w:val="00BB09FC"/>
    <w:rsid w:val="00BB2D10"/>
    <w:rsid w:val="00BB2E89"/>
    <w:rsid w:val="00BB5A8C"/>
    <w:rsid w:val="00BB6435"/>
    <w:rsid w:val="00BB73B3"/>
    <w:rsid w:val="00BB798E"/>
    <w:rsid w:val="00BC0D9B"/>
    <w:rsid w:val="00BC2C81"/>
    <w:rsid w:val="00BC4A16"/>
    <w:rsid w:val="00BC5405"/>
    <w:rsid w:val="00BC5A12"/>
    <w:rsid w:val="00BC7587"/>
    <w:rsid w:val="00BD4D2B"/>
    <w:rsid w:val="00BE0243"/>
    <w:rsid w:val="00BE367F"/>
    <w:rsid w:val="00BE5762"/>
    <w:rsid w:val="00BE6042"/>
    <w:rsid w:val="00BE6632"/>
    <w:rsid w:val="00BF0652"/>
    <w:rsid w:val="00BF6F02"/>
    <w:rsid w:val="00BF760F"/>
    <w:rsid w:val="00BF7B16"/>
    <w:rsid w:val="00BF7D32"/>
    <w:rsid w:val="00C00437"/>
    <w:rsid w:val="00C01A6B"/>
    <w:rsid w:val="00C03024"/>
    <w:rsid w:val="00C0397B"/>
    <w:rsid w:val="00C04969"/>
    <w:rsid w:val="00C0513E"/>
    <w:rsid w:val="00C05C42"/>
    <w:rsid w:val="00C10385"/>
    <w:rsid w:val="00C1042E"/>
    <w:rsid w:val="00C105F5"/>
    <w:rsid w:val="00C10F8B"/>
    <w:rsid w:val="00C113D2"/>
    <w:rsid w:val="00C13BCF"/>
    <w:rsid w:val="00C154C8"/>
    <w:rsid w:val="00C17AC2"/>
    <w:rsid w:val="00C17E6D"/>
    <w:rsid w:val="00C220AC"/>
    <w:rsid w:val="00C222C2"/>
    <w:rsid w:val="00C236C1"/>
    <w:rsid w:val="00C23E4A"/>
    <w:rsid w:val="00C242EC"/>
    <w:rsid w:val="00C25CDA"/>
    <w:rsid w:val="00C261D2"/>
    <w:rsid w:val="00C26599"/>
    <w:rsid w:val="00C26BEE"/>
    <w:rsid w:val="00C26CD8"/>
    <w:rsid w:val="00C30A08"/>
    <w:rsid w:val="00C30DAE"/>
    <w:rsid w:val="00C315D3"/>
    <w:rsid w:val="00C329B9"/>
    <w:rsid w:val="00C32DD4"/>
    <w:rsid w:val="00C342AA"/>
    <w:rsid w:val="00C34AD4"/>
    <w:rsid w:val="00C3542F"/>
    <w:rsid w:val="00C356B2"/>
    <w:rsid w:val="00C35DD9"/>
    <w:rsid w:val="00C36602"/>
    <w:rsid w:val="00C40B99"/>
    <w:rsid w:val="00C4120C"/>
    <w:rsid w:val="00C42FD2"/>
    <w:rsid w:val="00C463BF"/>
    <w:rsid w:val="00C469F0"/>
    <w:rsid w:val="00C473AB"/>
    <w:rsid w:val="00C47B54"/>
    <w:rsid w:val="00C47CED"/>
    <w:rsid w:val="00C5007B"/>
    <w:rsid w:val="00C509C3"/>
    <w:rsid w:val="00C512D2"/>
    <w:rsid w:val="00C530F5"/>
    <w:rsid w:val="00C532DA"/>
    <w:rsid w:val="00C5334A"/>
    <w:rsid w:val="00C538C4"/>
    <w:rsid w:val="00C540B3"/>
    <w:rsid w:val="00C54827"/>
    <w:rsid w:val="00C54971"/>
    <w:rsid w:val="00C55437"/>
    <w:rsid w:val="00C55712"/>
    <w:rsid w:val="00C6091A"/>
    <w:rsid w:val="00C61994"/>
    <w:rsid w:val="00C628E9"/>
    <w:rsid w:val="00C64017"/>
    <w:rsid w:val="00C6426B"/>
    <w:rsid w:val="00C64794"/>
    <w:rsid w:val="00C64974"/>
    <w:rsid w:val="00C66047"/>
    <w:rsid w:val="00C66959"/>
    <w:rsid w:val="00C7328A"/>
    <w:rsid w:val="00C75F51"/>
    <w:rsid w:val="00C776BC"/>
    <w:rsid w:val="00C7793D"/>
    <w:rsid w:val="00C77A32"/>
    <w:rsid w:val="00C8075F"/>
    <w:rsid w:val="00C829F5"/>
    <w:rsid w:val="00C82A5E"/>
    <w:rsid w:val="00C83654"/>
    <w:rsid w:val="00C836D2"/>
    <w:rsid w:val="00C842CD"/>
    <w:rsid w:val="00C84411"/>
    <w:rsid w:val="00C869F2"/>
    <w:rsid w:val="00C87FC0"/>
    <w:rsid w:val="00C91BDF"/>
    <w:rsid w:val="00C924BB"/>
    <w:rsid w:val="00C9457D"/>
    <w:rsid w:val="00C9770B"/>
    <w:rsid w:val="00CA08FB"/>
    <w:rsid w:val="00CA264B"/>
    <w:rsid w:val="00CA33BB"/>
    <w:rsid w:val="00CA403C"/>
    <w:rsid w:val="00CA4DE3"/>
    <w:rsid w:val="00CA507D"/>
    <w:rsid w:val="00CA5614"/>
    <w:rsid w:val="00CA7D82"/>
    <w:rsid w:val="00CB4A60"/>
    <w:rsid w:val="00CB4B21"/>
    <w:rsid w:val="00CB58E5"/>
    <w:rsid w:val="00CB5E9C"/>
    <w:rsid w:val="00CB61E8"/>
    <w:rsid w:val="00CB66C8"/>
    <w:rsid w:val="00CB7B90"/>
    <w:rsid w:val="00CC0D77"/>
    <w:rsid w:val="00CC447A"/>
    <w:rsid w:val="00CC4B7C"/>
    <w:rsid w:val="00CC57C8"/>
    <w:rsid w:val="00CC7419"/>
    <w:rsid w:val="00CD2566"/>
    <w:rsid w:val="00CD3B2E"/>
    <w:rsid w:val="00CD3D6E"/>
    <w:rsid w:val="00CD4627"/>
    <w:rsid w:val="00CD55CD"/>
    <w:rsid w:val="00CE0134"/>
    <w:rsid w:val="00CE1932"/>
    <w:rsid w:val="00CE328A"/>
    <w:rsid w:val="00CE5188"/>
    <w:rsid w:val="00CE5EA0"/>
    <w:rsid w:val="00CE67B1"/>
    <w:rsid w:val="00CE6F86"/>
    <w:rsid w:val="00CE70EB"/>
    <w:rsid w:val="00CE7CD6"/>
    <w:rsid w:val="00CE7FCF"/>
    <w:rsid w:val="00CF0429"/>
    <w:rsid w:val="00CF1D2B"/>
    <w:rsid w:val="00CF26B7"/>
    <w:rsid w:val="00CF3274"/>
    <w:rsid w:val="00CF40BE"/>
    <w:rsid w:val="00CF4508"/>
    <w:rsid w:val="00CF5836"/>
    <w:rsid w:val="00CF7A49"/>
    <w:rsid w:val="00D028B1"/>
    <w:rsid w:val="00D02E80"/>
    <w:rsid w:val="00D0439C"/>
    <w:rsid w:val="00D047BB"/>
    <w:rsid w:val="00D05100"/>
    <w:rsid w:val="00D05BA5"/>
    <w:rsid w:val="00D06FA9"/>
    <w:rsid w:val="00D07EC0"/>
    <w:rsid w:val="00D100E9"/>
    <w:rsid w:val="00D1111E"/>
    <w:rsid w:val="00D1256F"/>
    <w:rsid w:val="00D128B8"/>
    <w:rsid w:val="00D136D0"/>
    <w:rsid w:val="00D15E9C"/>
    <w:rsid w:val="00D16964"/>
    <w:rsid w:val="00D20F08"/>
    <w:rsid w:val="00D22151"/>
    <w:rsid w:val="00D22837"/>
    <w:rsid w:val="00D2310E"/>
    <w:rsid w:val="00D23117"/>
    <w:rsid w:val="00D23A26"/>
    <w:rsid w:val="00D24813"/>
    <w:rsid w:val="00D25326"/>
    <w:rsid w:val="00D2554B"/>
    <w:rsid w:val="00D25673"/>
    <w:rsid w:val="00D258C1"/>
    <w:rsid w:val="00D25DF0"/>
    <w:rsid w:val="00D26AFC"/>
    <w:rsid w:val="00D27223"/>
    <w:rsid w:val="00D27788"/>
    <w:rsid w:val="00D3491A"/>
    <w:rsid w:val="00D35E82"/>
    <w:rsid w:val="00D35F2D"/>
    <w:rsid w:val="00D36806"/>
    <w:rsid w:val="00D36886"/>
    <w:rsid w:val="00D4027D"/>
    <w:rsid w:val="00D41598"/>
    <w:rsid w:val="00D420AD"/>
    <w:rsid w:val="00D42A9E"/>
    <w:rsid w:val="00D431C7"/>
    <w:rsid w:val="00D477DA"/>
    <w:rsid w:val="00D50866"/>
    <w:rsid w:val="00D50FDD"/>
    <w:rsid w:val="00D515A4"/>
    <w:rsid w:val="00D51B83"/>
    <w:rsid w:val="00D547BB"/>
    <w:rsid w:val="00D553CD"/>
    <w:rsid w:val="00D56572"/>
    <w:rsid w:val="00D57793"/>
    <w:rsid w:val="00D57FAA"/>
    <w:rsid w:val="00D60399"/>
    <w:rsid w:val="00D61984"/>
    <w:rsid w:val="00D63879"/>
    <w:rsid w:val="00D665A0"/>
    <w:rsid w:val="00D66A11"/>
    <w:rsid w:val="00D6725B"/>
    <w:rsid w:val="00D6768A"/>
    <w:rsid w:val="00D70668"/>
    <w:rsid w:val="00D711CB"/>
    <w:rsid w:val="00D72528"/>
    <w:rsid w:val="00D72920"/>
    <w:rsid w:val="00D72F68"/>
    <w:rsid w:val="00D74205"/>
    <w:rsid w:val="00D7698C"/>
    <w:rsid w:val="00D77E49"/>
    <w:rsid w:val="00D82015"/>
    <w:rsid w:val="00D8297A"/>
    <w:rsid w:val="00D8391E"/>
    <w:rsid w:val="00D84073"/>
    <w:rsid w:val="00D841B9"/>
    <w:rsid w:val="00D84596"/>
    <w:rsid w:val="00D85E1F"/>
    <w:rsid w:val="00D86A08"/>
    <w:rsid w:val="00D8758E"/>
    <w:rsid w:val="00D93209"/>
    <w:rsid w:val="00D93BD0"/>
    <w:rsid w:val="00D9483B"/>
    <w:rsid w:val="00D94A0B"/>
    <w:rsid w:val="00D95D7B"/>
    <w:rsid w:val="00D96073"/>
    <w:rsid w:val="00D97270"/>
    <w:rsid w:val="00DA01BD"/>
    <w:rsid w:val="00DA084D"/>
    <w:rsid w:val="00DA1477"/>
    <w:rsid w:val="00DA1CB3"/>
    <w:rsid w:val="00DA3E10"/>
    <w:rsid w:val="00DB1069"/>
    <w:rsid w:val="00DB11F5"/>
    <w:rsid w:val="00DB1828"/>
    <w:rsid w:val="00DB2730"/>
    <w:rsid w:val="00DB3222"/>
    <w:rsid w:val="00DB34C0"/>
    <w:rsid w:val="00DB387A"/>
    <w:rsid w:val="00DB4BF5"/>
    <w:rsid w:val="00DB61C9"/>
    <w:rsid w:val="00DB7892"/>
    <w:rsid w:val="00DC1DA6"/>
    <w:rsid w:val="00DC1E13"/>
    <w:rsid w:val="00DC2C5D"/>
    <w:rsid w:val="00DC604B"/>
    <w:rsid w:val="00DC6BAB"/>
    <w:rsid w:val="00DC77D8"/>
    <w:rsid w:val="00DC7E18"/>
    <w:rsid w:val="00DC7F0F"/>
    <w:rsid w:val="00DD0423"/>
    <w:rsid w:val="00DD1825"/>
    <w:rsid w:val="00DD3209"/>
    <w:rsid w:val="00DD4EE8"/>
    <w:rsid w:val="00DD5511"/>
    <w:rsid w:val="00DE1FBE"/>
    <w:rsid w:val="00DE2192"/>
    <w:rsid w:val="00DE3908"/>
    <w:rsid w:val="00DE5413"/>
    <w:rsid w:val="00DE6219"/>
    <w:rsid w:val="00DE6FBC"/>
    <w:rsid w:val="00DF0825"/>
    <w:rsid w:val="00DF092E"/>
    <w:rsid w:val="00DF4B4D"/>
    <w:rsid w:val="00DF6ABA"/>
    <w:rsid w:val="00DF74FB"/>
    <w:rsid w:val="00E01224"/>
    <w:rsid w:val="00E0474E"/>
    <w:rsid w:val="00E056AF"/>
    <w:rsid w:val="00E059E0"/>
    <w:rsid w:val="00E074EE"/>
    <w:rsid w:val="00E10133"/>
    <w:rsid w:val="00E102B2"/>
    <w:rsid w:val="00E1266C"/>
    <w:rsid w:val="00E12E1A"/>
    <w:rsid w:val="00E15FA7"/>
    <w:rsid w:val="00E1631A"/>
    <w:rsid w:val="00E168B6"/>
    <w:rsid w:val="00E171B8"/>
    <w:rsid w:val="00E201A9"/>
    <w:rsid w:val="00E211DD"/>
    <w:rsid w:val="00E22116"/>
    <w:rsid w:val="00E22924"/>
    <w:rsid w:val="00E238AE"/>
    <w:rsid w:val="00E24B54"/>
    <w:rsid w:val="00E254FE"/>
    <w:rsid w:val="00E25A9E"/>
    <w:rsid w:val="00E264E4"/>
    <w:rsid w:val="00E27209"/>
    <w:rsid w:val="00E30B02"/>
    <w:rsid w:val="00E30ED2"/>
    <w:rsid w:val="00E31E47"/>
    <w:rsid w:val="00E32BE7"/>
    <w:rsid w:val="00E33588"/>
    <w:rsid w:val="00E33EFE"/>
    <w:rsid w:val="00E34F16"/>
    <w:rsid w:val="00E37D2E"/>
    <w:rsid w:val="00E409F2"/>
    <w:rsid w:val="00E42115"/>
    <w:rsid w:val="00E43604"/>
    <w:rsid w:val="00E454FC"/>
    <w:rsid w:val="00E46F7C"/>
    <w:rsid w:val="00E50336"/>
    <w:rsid w:val="00E5097A"/>
    <w:rsid w:val="00E513AE"/>
    <w:rsid w:val="00E526A9"/>
    <w:rsid w:val="00E53307"/>
    <w:rsid w:val="00E54083"/>
    <w:rsid w:val="00E5427C"/>
    <w:rsid w:val="00E55F00"/>
    <w:rsid w:val="00E61B66"/>
    <w:rsid w:val="00E61CD3"/>
    <w:rsid w:val="00E63F4F"/>
    <w:rsid w:val="00E6548F"/>
    <w:rsid w:val="00E65E8E"/>
    <w:rsid w:val="00E65FB5"/>
    <w:rsid w:val="00E66A66"/>
    <w:rsid w:val="00E6785F"/>
    <w:rsid w:val="00E70659"/>
    <w:rsid w:val="00E70E9A"/>
    <w:rsid w:val="00E718A4"/>
    <w:rsid w:val="00E72F81"/>
    <w:rsid w:val="00E735F7"/>
    <w:rsid w:val="00E74950"/>
    <w:rsid w:val="00E74C5C"/>
    <w:rsid w:val="00E801A9"/>
    <w:rsid w:val="00E8031F"/>
    <w:rsid w:val="00E817A6"/>
    <w:rsid w:val="00E82630"/>
    <w:rsid w:val="00E826DF"/>
    <w:rsid w:val="00E82F1F"/>
    <w:rsid w:val="00E837ED"/>
    <w:rsid w:val="00E83DEC"/>
    <w:rsid w:val="00E8466D"/>
    <w:rsid w:val="00E861C0"/>
    <w:rsid w:val="00E87D94"/>
    <w:rsid w:val="00E91687"/>
    <w:rsid w:val="00E91BD9"/>
    <w:rsid w:val="00E938A1"/>
    <w:rsid w:val="00E93DB6"/>
    <w:rsid w:val="00E95E0A"/>
    <w:rsid w:val="00E96E9C"/>
    <w:rsid w:val="00E97420"/>
    <w:rsid w:val="00E97DBF"/>
    <w:rsid w:val="00E97F6D"/>
    <w:rsid w:val="00EA08E2"/>
    <w:rsid w:val="00EA67A1"/>
    <w:rsid w:val="00EA6A50"/>
    <w:rsid w:val="00EA6B30"/>
    <w:rsid w:val="00EA7092"/>
    <w:rsid w:val="00EA77E9"/>
    <w:rsid w:val="00EB1495"/>
    <w:rsid w:val="00EB1899"/>
    <w:rsid w:val="00EB2FF7"/>
    <w:rsid w:val="00EB443F"/>
    <w:rsid w:val="00EB4ACE"/>
    <w:rsid w:val="00EB6666"/>
    <w:rsid w:val="00EB68DB"/>
    <w:rsid w:val="00EB6EF1"/>
    <w:rsid w:val="00EB6FCB"/>
    <w:rsid w:val="00EB73F8"/>
    <w:rsid w:val="00EB7DCE"/>
    <w:rsid w:val="00EC1B67"/>
    <w:rsid w:val="00EC1C03"/>
    <w:rsid w:val="00EC2923"/>
    <w:rsid w:val="00EC359F"/>
    <w:rsid w:val="00EC493F"/>
    <w:rsid w:val="00ED047A"/>
    <w:rsid w:val="00ED067A"/>
    <w:rsid w:val="00ED0DF4"/>
    <w:rsid w:val="00ED10D1"/>
    <w:rsid w:val="00ED3B07"/>
    <w:rsid w:val="00ED531A"/>
    <w:rsid w:val="00ED56E9"/>
    <w:rsid w:val="00ED5BCD"/>
    <w:rsid w:val="00ED5D30"/>
    <w:rsid w:val="00EE0328"/>
    <w:rsid w:val="00EE122F"/>
    <w:rsid w:val="00EE1A42"/>
    <w:rsid w:val="00EE25B1"/>
    <w:rsid w:val="00EE32E3"/>
    <w:rsid w:val="00EE50EC"/>
    <w:rsid w:val="00EE7688"/>
    <w:rsid w:val="00EF0CD3"/>
    <w:rsid w:val="00EF3C5F"/>
    <w:rsid w:val="00EF40D4"/>
    <w:rsid w:val="00EF42CE"/>
    <w:rsid w:val="00EF5352"/>
    <w:rsid w:val="00EF680B"/>
    <w:rsid w:val="00F019F9"/>
    <w:rsid w:val="00F02AC0"/>
    <w:rsid w:val="00F02AEC"/>
    <w:rsid w:val="00F02B4B"/>
    <w:rsid w:val="00F03515"/>
    <w:rsid w:val="00F03A01"/>
    <w:rsid w:val="00F041F2"/>
    <w:rsid w:val="00F04608"/>
    <w:rsid w:val="00F05A67"/>
    <w:rsid w:val="00F05EB7"/>
    <w:rsid w:val="00F067A9"/>
    <w:rsid w:val="00F0731B"/>
    <w:rsid w:val="00F07602"/>
    <w:rsid w:val="00F10F53"/>
    <w:rsid w:val="00F122AF"/>
    <w:rsid w:val="00F129F1"/>
    <w:rsid w:val="00F12BF4"/>
    <w:rsid w:val="00F12E25"/>
    <w:rsid w:val="00F13A72"/>
    <w:rsid w:val="00F14F9C"/>
    <w:rsid w:val="00F17BC7"/>
    <w:rsid w:val="00F201CB"/>
    <w:rsid w:val="00F20C78"/>
    <w:rsid w:val="00F20F37"/>
    <w:rsid w:val="00F215F9"/>
    <w:rsid w:val="00F223B8"/>
    <w:rsid w:val="00F22C75"/>
    <w:rsid w:val="00F2337C"/>
    <w:rsid w:val="00F252CE"/>
    <w:rsid w:val="00F25E3B"/>
    <w:rsid w:val="00F263EE"/>
    <w:rsid w:val="00F31DA0"/>
    <w:rsid w:val="00F32947"/>
    <w:rsid w:val="00F33225"/>
    <w:rsid w:val="00F34F99"/>
    <w:rsid w:val="00F35713"/>
    <w:rsid w:val="00F37F2C"/>
    <w:rsid w:val="00F4039B"/>
    <w:rsid w:val="00F40C72"/>
    <w:rsid w:val="00F4572A"/>
    <w:rsid w:val="00F459A3"/>
    <w:rsid w:val="00F45A3F"/>
    <w:rsid w:val="00F4617C"/>
    <w:rsid w:val="00F46197"/>
    <w:rsid w:val="00F4658B"/>
    <w:rsid w:val="00F4707D"/>
    <w:rsid w:val="00F508E4"/>
    <w:rsid w:val="00F531F6"/>
    <w:rsid w:val="00F561B9"/>
    <w:rsid w:val="00F602C6"/>
    <w:rsid w:val="00F6079C"/>
    <w:rsid w:val="00F60DA8"/>
    <w:rsid w:val="00F61305"/>
    <w:rsid w:val="00F61E98"/>
    <w:rsid w:val="00F62852"/>
    <w:rsid w:val="00F634B5"/>
    <w:rsid w:val="00F6393B"/>
    <w:rsid w:val="00F6423A"/>
    <w:rsid w:val="00F65590"/>
    <w:rsid w:val="00F66BB7"/>
    <w:rsid w:val="00F66EE4"/>
    <w:rsid w:val="00F7091F"/>
    <w:rsid w:val="00F7134C"/>
    <w:rsid w:val="00F73CBF"/>
    <w:rsid w:val="00F74175"/>
    <w:rsid w:val="00F750ED"/>
    <w:rsid w:val="00F7625F"/>
    <w:rsid w:val="00F76DAF"/>
    <w:rsid w:val="00F80D65"/>
    <w:rsid w:val="00F81AFB"/>
    <w:rsid w:val="00F81DB9"/>
    <w:rsid w:val="00F81F05"/>
    <w:rsid w:val="00F824B8"/>
    <w:rsid w:val="00F83330"/>
    <w:rsid w:val="00F833D4"/>
    <w:rsid w:val="00F867DA"/>
    <w:rsid w:val="00F86F59"/>
    <w:rsid w:val="00F87031"/>
    <w:rsid w:val="00F931DB"/>
    <w:rsid w:val="00F93A00"/>
    <w:rsid w:val="00F9536E"/>
    <w:rsid w:val="00F953EC"/>
    <w:rsid w:val="00F96853"/>
    <w:rsid w:val="00F97741"/>
    <w:rsid w:val="00FA008B"/>
    <w:rsid w:val="00FA17CA"/>
    <w:rsid w:val="00FA35EA"/>
    <w:rsid w:val="00FA4612"/>
    <w:rsid w:val="00FA4F4F"/>
    <w:rsid w:val="00FA5328"/>
    <w:rsid w:val="00FA574C"/>
    <w:rsid w:val="00FA6D72"/>
    <w:rsid w:val="00FA7C47"/>
    <w:rsid w:val="00FB0064"/>
    <w:rsid w:val="00FB0816"/>
    <w:rsid w:val="00FB12E3"/>
    <w:rsid w:val="00FB22BB"/>
    <w:rsid w:val="00FB2452"/>
    <w:rsid w:val="00FB34D8"/>
    <w:rsid w:val="00FB3C7F"/>
    <w:rsid w:val="00FB5889"/>
    <w:rsid w:val="00FB5C9E"/>
    <w:rsid w:val="00FB5FC1"/>
    <w:rsid w:val="00FB7810"/>
    <w:rsid w:val="00FC0BA6"/>
    <w:rsid w:val="00FC1D89"/>
    <w:rsid w:val="00FC36FE"/>
    <w:rsid w:val="00FC3CF8"/>
    <w:rsid w:val="00FC49E3"/>
    <w:rsid w:val="00FC49FC"/>
    <w:rsid w:val="00FC6BAE"/>
    <w:rsid w:val="00FD10D4"/>
    <w:rsid w:val="00FD12FC"/>
    <w:rsid w:val="00FD1885"/>
    <w:rsid w:val="00FD2752"/>
    <w:rsid w:val="00FD35E9"/>
    <w:rsid w:val="00FD40B9"/>
    <w:rsid w:val="00FD47E4"/>
    <w:rsid w:val="00FD57BB"/>
    <w:rsid w:val="00FD770B"/>
    <w:rsid w:val="00FE0E74"/>
    <w:rsid w:val="00FE15DC"/>
    <w:rsid w:val="00FE4618"/>
    <w:rsid w:val="00FE51C5"/>
    <w:rsid w:val="00FE53AF"/>
    <w:rsid w:val="00FE5CD3"/>
    <w:rsid w:val="00FE60EA"/>
    <w:rsid w:val="00FE6647"/>
    <w:rsid w:val="00FE668C"/>
    <w:rsid w:val="00FE7C48"/>
    <w:rsid w:val="00FF09C0"/>
    <w:rsid w:val="00FF22A8"/>
    <w:rsid w:val="00FF499D"/>
    <w:rsid w:val="00FF5ABE"/>
    <w:rsid w:val="00FF5FDF"/>
    <w:rsid w:val="00FF6909"/>
    <w:rsid w:val="00FF6E44"/>
    <w:rsid w:val="00FF7BE3"/>
    <w:rsid w:val="106E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1A3F5"/>
  <w15:docId w15:val="{B62D2319-58A6-4025-A9BD-302A87FA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2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A83"/>
    <w:pPr>
      <w:ind w:left="720"/>
    </w:pPr>
  </w:style>
  <w:style w:type="paragraph" w:styleId="Header">
    <w:name w:val="header"/>
    <w:basedOn w:val="Normal"/>
    <w:link w:val="HeaderChar"/>
    <w:rsid w:val="00BB6435"/>
    <w:pPr>
      <w:tabs>
        <w:tab w:val="center" w:pos="4680"/>
        <w:tab w:val="right" w:pos="9360"/>
      </w:tabs>
    </w:pPr>
  </w:style>
  <w:style w:type="character" w:customStyle="1" w:styleId="HeaderChar">
    <w:name w:val="Header Char"/>
    <w:link w:val="Header"/>
    <w:rsid w:val="00BB6435"/>
    <w:rPr>
      <w:sz w:val="24"/>
      <w:szCs w:val="24"/>
    </w:rPr>
  </w:style>
  <w:style w:type="paragraph" w:styleId="Footer">
    <w:name w:val="footer"/>
    <w:basedOn w:val="Normal"/>
    <w:link w:val="FooterChar"/>
    <w:uiPriority w:val="99"/>
    <w:rsid w:val="00BB6435"/>
    <w:pPr>
      <w:tabs>
        <w:tab w:val="center" w:pos="4680"/>
        <w:tab w:val="right" w:pos="9360"/>
      </w:tabs>
    </w:pPr>
  </w:style>
  <w:style w:type="character" w:customStyle="1" w:styleId="FooterChar">
    <w:name w:val="Footer Char"/>
    <w:link w:val="Footer"/>
    <w:uiPriority w:val="99"/>
    <w:rsid w:val="00BB6435"/>
    <w:rPr>
      <w:sz w:val="24"/>
      <w:szCs w:val="24"/>
    </w:rPr>
  </w:style>
  <w:style w:type="character" w:styleId="CommentReference">
    <w:name w:val="annotation reference"/>
    <w:basedOn w:val="DefaultParagraphFont"/>
    <w:semiHidden/>
    <w:unhideWhenUsed/>
    <w:rsid w:val="00316866"/>
    <w:rPr>
      <w:sz w:val="16"/>
      <w:szCs w:val="16"/>
    </w:rPr>
  </w:style>
  <w:style w:type="paragraph" w:styleId="CommentText">
    <w:name w:val="annotation text"/>
    <w:basedOn w:val="Normal"/>
    <w:link w:val="CommentTextChar"/>
    <w:semiHidden/>
    <w:unhideWhenUsed/>
    <w:rsid w:val="00316866"/>
    <w:rPr>
      <w:sz w:val="20"/>
      <w:szCs w:val="20"/>
    </w:rPr>
  </w:style>
  <w:style w:type="character" w:customStyle="1" w:styleId="CommentTextChar">
    <w:name w:val="Comment Text Char"/>
    <w:basedOn w:val="DefaultParagraphFont"/>
    <w:link w:val="CommentText"/>
    <w:semiHidden/>
    <w:rsid w:val="00316866"/>
  </w:style>
  <w:style w:type="paragraph" w:styleId="CommentSubject">
    <w:name w:val="annotation subject"/>
    <w:basedOn w:val="CommentText"/>
    <w:next w:val="CommentText"/>
    <w:link w:val="CommentSubjectChar"/>
    <w:semiHidden/>
    <w:unhideWhenUsed/>
    <w:rsid w:val="00316866"/>
    <w:rPr>
      <w:b/>
      <w:bCs/>
    </w:rPr>
  </w:style>
  <w:style w:type="character" w:customStyle="1" w:styleId="CommentSubjectChar">
    <w:name w:val="Comment Subject Char"/>
    <w:basedOn w:val="CommentTextChar"/>
    <w:link w:val="CommentSubject"/>
    <w:semiHidden/>
    <w:rsid w:val="00316866"/>
    <w:rPr>
      <w:b/>
      <w:bCs/>
    </w:rPr>
  </w:style>
  <w:style w:type="paragraph" w:styleId="BalloonText">
    <w:name w:val="Balloon Text"/>
    <w:basedOn w:val="Normal"/>
    <w:link w:val="BalloonTextChar"/>
    <w:semiHidden/>
    <w:unhideWhenUsed/>
    <w:rsid w:val="00316866"/>
    <w:rPr>
      <w:rFonts w:ascii="Segoe UI" w:hAnsi="Segoe UI" w:cs="Segoe UI"/>
      <w:sz w:val="18"/>
      <w:szCs w:val="18"/>
    </w:rPr>
  </w:style>
  <w:style w:type="character" w:customStyle="1" w:styleId="BalloonTextChar">
    <w:name w:val="Balloon Text Char"/>
    <w:basedOn w:val="DefaultParagraphFont"/>
    <w:link w:val="BalloonText"/>
    <w:semiHidden/>
    <w:rsid w:val="00316866"/>
    <w:rPr>
      <w:rFonts w:ascii="Segoe UI" w:hAnsi="Segoe UI" w:cs="Segoe UI"/>
      <w:sz w:val="18"/>
      <w:szCs w:val="18"/>
    </w:rPr>
  </w:style>
  <w:style w:type="character" w:styleId="Hyperlink">
    <w:name w:val="Hyperlink"/>
    <w:basedOn w:val="DefaultParagraphFont"/>
    <w:uiPriority w:val="99"/>
    <w:semiHidden/>
    <w:unhideWhenUsed/>
    <w:rsid w:val="00F7091F"/>
    <w:rPr>
      <w:color w:val="0000FF" w:themeColor="hyperlink"/>
      <w:u w:val="single"/>
    </w:rPr>
  </w:style>
  <w:style w:type="paragraph" w:styleId="NoSpacing">
    <w:name w:val="No Spacing"/>
    <w:uiPriority w:val="1"/>
    <w:qFormat/>
    <w:rsid w:val="00F7091F"/>
    <w:rPr>
      <w:rFonts w:asciiTheme="minorHAnsi" w:eastAsiaTheme="minorHAnsi" w:hAnsiTheme="minorHAnsi" w:cstheme="minorBidi"/>
      <w:sz w:val="22"/>
      <w:szCs w:val="22"/>
    </w:rPr>
  </w:style>
  <w:style w:type="paragraph" w:styleId="Revision">
    <w:name w:val="Revision"/>
    <w:hidden/>
    <w:uiPriority w:val="99"/>
    <w:semiHidden/>
    <w:rsid w:val="008126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icki.DeBlasio@NGC.co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F2715-F6B5-4F5E-A00A-66D2BE5E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AMENDMENT NO</vt:lpstr>
    </vt:vector>
  </TitlesOfParts>
  <Company>aarcorp</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NO</dc:title>
  <dc:creator>jfleishm</dc:creator>
  <cp:lastModifiedBy>Rex Hervias</cp:lastModifiedBy>
  <cp:revision>4</cp:revision>
  <cp:lastPrinted>2018-07-16T19:19:00Z</cp:lastPrinted>
  <dcterms:created xsi:type="dcterms:W3CDTF">2018-09-19T13:05:00Z</dcterms:created>
  <dcterms:modified xsi:type="dcterms:W3CDTF">2018-09-19T14:04:00Z</dcterms:modified>
</cp:coreProperties>
</file>